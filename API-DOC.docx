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</w:pPr>
    </w:p>
    <w:p>
      <w:pPr>
        <w:jc w:val="center"/>
        <w:rPr>
          <w:rFonts w:ascii="黑体" w:eastAsia="黑体"/>
          <w:sz w:val="28"/>
        </w:rPr>
      </w:pPr>
    </w:p>
    <w:p>
      <w:pPr>
        <w:jc w:val="center"/>
        <w:rPr>
          <w:rFonts w:ascii="黑体" w:eastAsia="黑体"/>
          <w:b/>
          <w:sz w:val="36"/>
        </w:rPr>
      </w:pPr>
    </w:p>
    <w:p>
      <w:pPr>
        <w:rPr>
          <w:rFonts w:ascii="黑体" w:eastAsia="黑体"/>
          <w:b/>
          <w:bCs/>
          <w:sz w:val="36"/>
          <w:szCs w:val="36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以案件为中心的检察业务协同支撑技术研究</w:t>
      </w: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t>接口说明文档</w:t>
      </w:r>
    </w:p>
    <w:p>
      <w:pPr>
        <w:jc w:val="center"/>
        <w:rPr>
          <w:rFonts w:ascii="黑体" w:eastAsia="黑体"/>
          <w:b/>
          <w:sz w:val="32"/>
        </w:rPr>
      </w:pPr>
    </w:p>
    <w:p>
      <w:pPr>
        <w:jc w:val="center"/>
        <w:rPr>
          <w:rFonts w:ascii="黑体" w:eastAsia="黑体"/>
          <w:b/>
          <w:sz w:val="32"/>
        </w:rPr>
      </w:pPr>
    </w:p>
    <w:p>
      <w:pPr>
        <w:jc w:val="center"/>
        <w:rPr>
          <w:rFonts w:ascii="黑体" w:eastAsia="黑体"/>
          <w:b/>
          <w:sz w:val="32"/>
        </w:rPr>
      </w:pPr>
    </w:p>
    <w:p>
      <w:pPr>
        <w:jc w:val="center"/>
        <w:rPr>
          <w:rFonts w:ascii="黑体" w:eastAsia="黑体"/>
          <w:b/>
          <w:sz w:val="32"/>
        </w:rPr>
      </w:pPr>
    </w:p>
    <w:p>
      <w:pPr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</w:p>
    <w:p>
      <w:pPr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  <w:r>
        <w:rPr>
          <w:rFonts w:ascii="黑体" w:eastAsia="黑体"/>
          <w:b/>
          <w:sz w:val="32"/>
        </w:rPr>
        <w:tab/>
      </w:r>
    </w:p>
    <w:p>
      <w:pPr>
        <w:rPr>
          <w:rFonts w:ascii="黑体" w:eastAsia="黑体"/>
          <w:b/>
          <w:sz w:val="32"/>
        </w:rPr>
      </w:pPr>
    </w:p>
    <w:p>
      <w:pPr>
        <w:jc w:val="center"/>
        <w:rPr>
          <w:rFonts w:ascii="黑体" w:eastAsia="黑体"/>
          <w:b/>
          <w:sz w:val="32"/>
        </w:rPr>
      </w:pPr>
    </w:p>
    <w:p>
      <w:pPr>
        <w:jc w:val="center"/>
        <w:rPr>
          <w:rFonts w:ascii="黑体" w:eastAsia="黑体"/>
          <w:b/>
          <w:sz w:val="32"/>
        </w:rPr>
      </w:pPr>
    </w:p>
    <w:p>
      <w:pPr>
        <w:jc w:val="center"/>
        <w:rPr>
          <w:rFonts w:ascii="黑体" w:eastAsia="黑体"/>
          <w:b/>
          <w:sz w:val="32"/>
        </w:rPr>
      </w:pPr>
    </w:p>
    <w:p>
      <w:pPr>
        <w:jc w:val="center"/>
        <w:rPr>
          <w:rFonts w:ascii="黑体" w:eastAsia="黑体"/>
          <w:b/>
          <w:sz w:val="32"/>
        </w:rPr>
      </w:pPr>
    </w:p>
    <w:p>
      <w:pPr>
        <w:ind w:firstLine="3524" w:firstLineChars="1100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t>2020/</w:t>
      </w:r>
      <w:r>
        <w:rPr>
          <w:rFonts w:hint="eastAsia" w:ascii="黑体" w:eastAsia="黑体"/>
          <w:b/>
          <w:sz w:val="32"/>
        </w:rPr>
        <w:t>4/23</w:t>
      </w:r>
    </w:p>
    <w:p>
      <w:pPr>
        <w:jc w:val="center"/>
        <w:rPr>
          <w:rFonts w:ascii="黑体" w:eastAsia="黑体"/>
          <w:b/>
          <w:sz w:val="32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0"/>
          <w:lang w:val="zh-CN"/>
        </w:rPr>
        <w:id w:val="2055651216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0"/>
          <w:lang w:val="zh-CN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"_Toc38611611" </w:instrText>
          </w:r>
          <w:r>
            <w:fldChar w:fldCharType="separate"/>
          </w:r>
          <w:r>
            <w:rPr>
              <w:rStyle w:val="23"/>
              <w:rFonts w:ascii="Arial" w:hAnsi="Arial"/>
            </w:rPr>
            <w:t>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文档修订记录</w:t>
          </w:r>
          <w:r>
            <w:tab/>
          </w:r>
          <w:r>
            <w:fldChar w:fldCharType="begin"/>
          </w:r>
          <w:r>
            <w:instrText xml:space="preserve"> PAGEREF _Toc38611611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"_Toc38611612" </w:instrText>
          </w:r>
          <w:r>
            <w:fldChar w:fldCharType="separate"/>
          </w:r>
          <w:r>
            <w:rPr>
              <w:rStyle w:val="23"/>
              <w:rFonts w:ascii="Arial" w:hAnsi="Arial" w:eastAsia="黑体"/>
            </w:rPr>
            <w:t>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接口整体说明</w:t>
          </w:r>
          <w:r>
            <w:tab/>
          </w:r>
          <w:r>
            <w:fldChar w:fldCharType="begin"/>
          </w:r>
          <w:r>
            <w:instrText xml:space="preserve"> PAGEREF _Toc38611612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"_Toc38611613" </w:instrText>
          </w:r>
          <w:r>
            <w:fldChar w:fldCharType="separate"/>
          </w:r>
          <w:r>
            <w:rPr>
              <w:rStyle w:val="23"/>
              <w:rFonts w:ascii="Arial" w:hAnsi="Arial" w:eastAsia="黑体"/>
            </w:rPr>
            <w:t>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流程接口</w:t>
          </w:r>
          <w:r>
            <w:tab/>
          </w:r>
          <w:r>
            <w:fldChar w:fldCharType="begin"/>
          </w:r>
          <w:r>
            <w:instrText xml:space="preserve"> PAGEREF _Toc38611613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"_Toc38611614"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ascii="黑体" w:hAnsi="黑体" w:eastAsia="黑体"/>
            </w:rPr>
            <w:t>IF1</w:t>
          </w:r>
          <w:r>
            <w:rPr>
              <w:rStyle w:val="23"/>
              <w:rFonts w:hint="eastAsia" w:ascii="黑体" w:hAnsi="黑体" w:eastAsia="黑体"/>
            </w:rPr>
            <w:t>查询流程模板接口</w:t>
          </w:r>
          <w:r>
            <w:tab/>
          </w:r>
          <w:r>
            <w:fldChar w:fldCharType="begin"/>
          </w:r>
          <w:r>
            <w:instrText xml:space="preserve"> PAGEREF _Toc38611614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"_Toc38611615"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_Toc38611615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"_Toc38611616"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_Toc38611616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"_Toc38611617"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3.1.3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_Toc38611617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"_Toc38611618"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ascii="黑体" w:hAnsi="黑体" w:eastAsia="黑体"/>
            </w:rPr>
            <w:t>IF2</w:t>
          </w:r>
          <w:r>
            <w:rPr>
              <w:rStyle w:val="23"/>
              <w:rFonts w:hint="eastAsia" w:ascii="黑体" w:hAnsi="黑体" w:eastAsia="黑体"/>
            </w:rPr>
            <w:t>查询流程模板节点接口</w:t>
          </w:r>
          <w:r>
            <w:tab/>
          </w:r>
          <w:r>
            <w:fldChar w:fldCharType="begin"/>
          </w:r>
          <w:r>
            <w:instrText xml:space="preserve"> PAGEREF _Toc38611618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"_Toc38611619"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_Toc38611619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"_Toc38611620"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_Toc38611620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"_Toc38611621"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_Toc38611621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"_Toc38611622"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ascii="黑体" w:hAnsi="黑体" w:eastAsia="黑体"/>
            </w:rPr>
            <w:t>IF3</w:t>
          </w:r>
          <w:r>
            <w:rPr>
              <w:rStyle w:val="23"/>
              <w:rFonts w:hint="eastAsia" w:ascii="黑体" w:hAnsi="黑体" w:eastAsia="黑体"/>
            </w:rPr>
            <w:t>查询流程实例接口</w:t>
          </w:r>
          <w:r>
            <w:tab/>
          </w:r>
          <w:r>
            <w:fldChar w:fldCharType="begin"/>
          </w:r>
          <w:r>
            <w:instrText xml:space="preserve"> PAGEREF _Toc38611622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"_Toc38611623"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_Toc38611623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"_Toc38611624"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_Toc38611624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"_Toc38611625"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3.3.3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_Toc38611625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"_Toc38611626"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ascii="黑体" w:hAnsi="黑体" w:eastAsia="黑体"/>
            </w:rPr>
            <w:t>IF4</w:t>
          </w:r>
          <w:r>
            <w:rPr>
              <w:rStyle w:val="23"/>
              <w:rFonts w:hint="eastAsia" w:ascii="黑体" w:hAnsi="黑体" w:eastAsia="黑体"/>
            </w:rPr>
            <w:t>查询流程实例节点接口</w:t>
          </w:r>
          <w:r>
            <w:tab/>
          </w:r>
          <w:r>
            <w:fldChar w:fldCharType="begin"/>
          </w:r>
          <w:r>
            <w:instrText xml:space="preserve"> PAGEREF _Toc38611626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"_Toc38611627"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3.4.1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_Toc38611627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"_Toc38611628"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3.4.2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_Toc38611628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"_Toc38611629"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3.4.3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_Toc38611629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"_Toc38611630" </w:instrText>
          </w:r>
          <w:r>
            <w:fldChar w:fldCharType="separate"/>
          </w:r>
          <w:r>
            <w:rPr>
              <w:rStyle w:val="23"/>
              <w:rFonts w:ascii="Arial" w:hAnsi="Arial" w:eastAsia="黑体"/>
            </w:rPr>
            <w:t>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操作日志接口</w:t>
          </w:r>
          <w:r>
            <w:tab/>
          </w:r>
          <w:r>
            <w:fldChar w:fldCharType="begin"/>
          </w:r>
          <w:r>
            <w:instrText xml:space="preserve"> PAGEREF _Toc38611630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"_Toc38611631"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4.1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ascii="黑体" w:hAnsi="黑体" w:eastAsia="黑体"/>
            </w:rPr>
            <w:t>IF5</w:t>
          </w:r>
          <w:r>
            <w:rPr>
              <w:rStyle w:val="23"/>
              <w:rFonts w:hint="eastAsia" w:ascii="黑体" w:hAnsi="黑体" w:eastAsia="黑体"/>
            </w:rPr>
            <w:t>获取操作日志接口</w:t>
          </w:r>
          <w:r>
            <w:tab/>
          </w:r>
          <w:r>
            <w:fldChar w:fldCharType="begin"/>
          </w:r>
          <w:r>
            <w:instrText xml:space="preserve"> PAGEREF _Toc38611631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"_Toc38611632"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4.1.1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_Toc38611632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"_Toc38611633"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4.1.2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_Toc38611633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"_Toc38611634"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4.1.3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 w:ascii="黑体" w:hAnsi="黑体" w:eastAsia="黑体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_Toc38611634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pacing w:before="0" w:after="0"/>
        <w:jc w:val="left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br w:type="page"/>
      </w:r>
    </w:p>
    <w:p>
      <w:pPr>
        <w:jc w:val="center"/>
        <w:rPr>
          <w:rFonts w:ascii="黑体" w:eastAsia="黑体"/>
          <w:b/>
          <w:sz w:val="32"/>
        </w:rPr>
      </w:pPr>
    </w:p>
    <w:p>
      <w:pPr>
        <w:pStyle w:val="2"/>
        <w:pageBreakBefore w:val="0"/>
        <w:tabs>
          <w:tab w:val="left" w:pos="720"/>
          <w:tab w:val="clear" w:pos="432"/>
          <w:tab w:val="clear" w:pos="907"/>
        </w:tabs>
        <w:adjustRightInd/>
        <w:spacing w:before="340" w:after="330" w:line="240" w:lineRule="auto"/>
        <w:jc w:val="both"/>
        <w:textAlignment w:val="auto"/>
      </w:pPr>
      <w:bookmarkStart w:id="0" w:name="_Toc38611611"/>
      <w:bookmarkStart w:id="1" w:name="_Toc297891024"/>
      <w:bookmarkStart w:id="2" w:name="_Toc527047043"/>
      <w:r>
        <w:rPr>
          <w:rFonts w:hint="eastAsia"/>
        </w:rPr>
        <w:t>文档修订记录</w:t>
      </w:r>
      <w:bookmarkEnd w:id="0"/>
      <w:bookmarkEnd w:id="1"/>
      <w:bookmarkEnd w:id="2"/>
    </w:p>
    <w:tbl>
      <w:tblPr>
        <w:tblStyle w:val="24"/>
        <w:tblW w:w="8446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720"/>
        <w:gridCol w:w="1576"/>
        <w:gridCol w:w="515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</w:tblPrEx>
        <w:trPr>
          <w:tblHeader/>
        </w:trPr>
        <w:tc>
          <w:tcPr>
            <w:tcW w:w="1720" w:type="dxa"/>
            <w:tcBorders>
              <w:top w:val="single" w:color="auto" w:sz="6" w:space="0"/>
              <w:bottom w:val="dotted" w:color="auto" w:sz="4" w:space="0"/>
            </w:tcBorders>
            <w:shd w:val="clear" w:color="auto" w:fill="A6A6A6"/>
          </w:tcPr>
          <w:p>
            <w:pPr>
              <w:pStyle w:val="38"/>
              <w:spacing w:before="40" w:beforeAutospacing="0" w:after="40" w:afterAutospacing="0"/>
              <w:jc w:val="center"/>
              <w:rPr>
                <w:rFonts w:ascii="Arial" w:hAnsi="Arial" w:cs="Arial"/>
                <w:b/>
                <w:sz w:val="21"/>
                <w:szCs w:val="21"/>
                <w:lang w:val="en-GB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GB"/>
              </w:rPr>
              <w:t>修改日期</w:t>
            </w:r>
          </w:p>
        </w:tc>
        <w:tc>
          <w:tcPr>
            <w:tcW w:w="1576" w:type="dxa"/>
            <w:tcBorders>
              <w:top w:val="single" w:color="auto" w:sz="6" w:space="0"/>
              <w:bottom w:val="dotted" w:color="auto" w:sz="4" w:space="0"/>
            </w:tcBorders>
            <w:shd w:val="clear" w:color="auto" w:fill="A6A6A6"/>
          </w:tcPr>
          <w:p>
            <w:pPr>
              <w:pStyle w:val="37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修改者</w:t>
            </w:r>
          </w:p>
        </w:tc>
        <w:tc>
          <w:tcPr>
            <w:tcW w:w="5150" w:type="dxa"/>
            <w:tcBorders>
              <w:top w:val="single" w:color="auto" w:sz="6" w:space="0"/>
              <w:bottom w:val="dotted" w:color="auto" w:sz="4" w:space="0"/>
            </w:tcBorders>
            <w:shd w:val="clear" w:color="auto" w:fill="A6A6A6"/>
          </w:tcPr>
          <w:p>
            <w:pPr>
              <w:pStyle w:val="37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</w:tblPrEx>
        <w:tc>
          <w:tcPr>
            <w:tcW w:w="1720" w:type="dxa"/>
            <w:tcBorders>
              <w:top w:val="dotted" w:color="auto" w:sz="4" w:space="0"/>
            </w:tcBorders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76" w:type="dxa"/>
            <w:tcBorders>
              <w:top w:val="dotted" w:color="auto" w:sz="4" w:space="0"/>
            </w:tcBorders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5150" w:type="dxa"/>
            <w:tcBorders>
              <w:top w:val="dotted" w:color="auto" w:sz="4" w:space="0"/>
            </w:tcBorders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</w:tblPrEx>
        <w:tc>
          <w:tcPr>
            <w:tcW w:w="1720" w:type="dxa"/>
            <w:tcBorders>
              <w:top w:val="dotted" w:color="auto" w:sz="4" w:space="0"/>
            </w:tcBorders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76" w:type="dxa"/>
            <w:tcBorders>
              <w:top w:val="dotted" w:color="auto" w:sz="4" w:space="0"/>
            </w:tcBorders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5150" w:type="dxa"/>
            <w:tcBorders>
              <w:top w:val="dotted" w:color="auto" w:sz="4" w:space="0"/>
            </w:tcBorders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</w:tblPrEx>
        <w:tc>
          <w:tcPr>
            <w:tcW w:w="1720" w:type="dxa"/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76" w:type="dxa"/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5150" w:type="dxa"/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</w:tblPrEx>
        <w:tc>
          <w:tcPr>
            <w:tcW w:w="1720" w:type="dxa"/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76" w:type="dxa"/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sz w:val="18"/>
                <w:szCs w:val="18"/>
              </w:rPr>
            </w:pPr>
          </w:p>
        </w:tc>
        <w:tc>
          <w:tcPr>
            <w:tcW w:w="5150" w:type="dxa"/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</w:tblPrEx>
        <w:tc>
          <w:tcPr>
            <w:tcW w:w="1720" w:type="dxa"/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76" w:type="dxa"/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sz w:val="18"/>
                <w:szCs w:val="18"/>
              </w:rPr>
            </w:pPr>
          </w:p>
        </w:tc>
        <w:tc>
          <w:tcPr>
            <w:tcW w:w="5150" w:type="dxa"/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</w:tblPrEx>
        <w:tc>
          <w:tcPr>
            <w:tcW w:w="1720" w:type="dxa"/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76" w:type="dxa"/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5150" w:type="dxa"/>
            <w:vAlign w:val="center"/>
          </w:tcPr>
          <w:p>
            <w:pPr>
              <w:pStyle w:val="38"/>
              <w:spacing w:before="40" w:beforeAutospacing="0" w:after="40" w:afterAutospacing="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</w:tblPrEx>
        <w:tc>
          <w:tcPr>
            <w:tcW w:w="1720" w:type="dxa"/>
          </w:tcPr>
          <w:p>
            <w:pPr>
              <w:pStyle w:val="38"/>
              <w:spacing w:before="40" w:beforeAutospacing="0" w:after="40" w:afterAutospacing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76" w:type="dxa"/>
          </w:tcPr>
          <w:p>
            <w:pPr>
              <w:pStyle w:val="38"/>
              <w:spacing w:before="40" w:beforeAutospacing="0" w:after="40" w:afterAutospacing="0"/>
              <w:rPr>
                <w:sz w:val="18"/>
                <w:szCs w:val="18"/>
                <w:lang w:val="en-GB"/>
              </w:rPr>
            </w:pPr>
          </w:p>
        </w:tc>
        <w:tc>
          <w:tcPr>
            <w:tcW w:w="5150" w:type="dxa"/>
          </w:tcPr>
          <w:p>
            <w:pPr>
              <w:pStyle w:val="38"/>
              <w:spacing w:before="40" w:beforeAutospacing="0" w:after="40" w:afterAutospacing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</w:tblPrEx>
        <w:tc>
          <w:tcPr>
            <w:tcW w:w="1720" w:type="dxa"/>
          </w:tcPr>
          <w:p>
            <w:pPr>
              <w:pStyle w:val="38"/>
              <w:spacing w:before="40" w:beforeAutospacing="0" w:after="40" w:afterAutospacing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76" w:type="dxa"/>
          </w:tcPr>
          <w:p>
            <w:pPr>
              <w:pStyle w:val="38"/>
              <w:spacing w:before="40" w:beforeAutospacing="0" w:after="40" w:afterAutospacing="0"/>
              <w:rPr>
                <w:sz w:val="18"/>
                <w:szCs w:val="18"/>
                <w:lang w:val="en-GB"/>
              </w:rPr>
            </w:pPr>
          </w:p>
        </w:tc>
        <w:tc>
          <w:tcPr>
            <w:tcW w:w="5150" w:type="dxa"/>
          </w:tcPr>
          <w:p>
            <w:pPr>
              <w:pStyle w:val="38"/>
              <w:spacing w:before="40" w:beforeAutospacing="0" w:after="40" w:afterAutospacing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</w:tblPrEx>
        <w:tc>
          <w:tcPr>
            <w:tcW w:w="1720" w:type="dxa"/>
          </w:tcPr>
          <w:p>
            <w:pPr>
              <w:pStyle w:val="38"/>
              <w:spacing w:before="40" w:beforeAutospacing="0" w:after="40" w:afterAutospacing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76" w:type="dxa"/>
          </w:tcPr>
          <w:p>
            <w:pPr>
              <w:pStyle w:val="38"/>
              <w:spacing w:before="40" w:beforeAutospacing="0" w:after="40" w:afterAutospacing="0"/>
              <w:rPr>
                <w:sz w:val="18"/>
                <w:szCs w:val="18"/>
                <w:lang w:val="en-GB"/>
              </w:rPr>
            </w:pPr>
          </w:p>
        </w:tc>
        <w:tc>
          <w:tcPr>
            <w:tcW w:w="5150" w:type="dxa"/>
          </w:tcPr>
          <w:p>
            <w:pPr>
              <w:pStyle w:val="38"/>
              <w:spacing w:before="40" w:beforeAutospacing="0" w:after="40" w:afterAutospacing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</w:pPr>
    </w:p>
    <w:p>
      <w:pPr>
        <w:pStyle w:val="2"/>
        <w:pageBreakBefore w:val="0"/>
        <w:tabs>
          <w:tab w:val="left" w:pos="720"/>
          <w:tab w:val="clear" w:pos="432"/>
          <w:tab w:val="clear" w:pos="907"/>
        </w:tabs>
        <w:adjustRightInd/>
        <w:spacing w:before="340" w:after="330" w:line="240" w:lineRule="auto"/>
        <w:jc w:val="both"/>
        <w:textAlignment w:val="auto"/>
        <w:rPr>
          <w:rFonts w:ascii="黑体" w:hAnsi="黑体" w:eastAsia="黑体"/>
        </w:rPr>
      </w:pPr>
      <w:bookmarkStart w:id="3" w:name="_Toc38611612"/>
      <w:r>
        <w:rPr>
          <w:rFonts w:hint="eastAsia" w:ascii="黑体" w:hAnsi="黑体" w:eastAsia="黑体"/>
        </w:rPr>
        <w:t>接口整体说明</w:t>
      </w:r>
      <w:bookmarkEnd w:id="3"/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接口签名</w:t>
      </w:r>
    </w:p>
    <w:p>
      <w:pPr>
        <w:pStyle w:val="4"/>
        <w:numPr>
          <w:ilvl w:val="0"/>
          <w:numId w:val="2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签名参数（所有参数均使用Header传递）</w:t>
      </w:r>
    </w:p>
    <w:tbl>
      <w:tblPr>
        <w:tblStyle w:val="25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3996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6" w:type="dxa"/>
          </w:tcPr>
          <w:p>
            <w:pPr>
              <w:pStyle w:val="4"/>
              <w:ind w:firstLine="0" w:firstLineChars="0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参数名</w:t>
            </w:r>
          </w:p>
        </w:tc>
        <w:tc>
          <w:tcPr>
            <w:tcW w:w="3996" w:type="dxa"/>
          </w:tcPr>
          <w:p>
            <w:pPr>
              <w:pStyle w:val="4"/>
              <w:ind w:firstLine="0" w:firstLineChars="0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参数值</w:t>
            </w:r>
          </w:p>
        </w:tc>
        <w:tc>
          <w:tcPr>
            <w:tcW w:w="1450" w:type="dxa"/>
          </w:tcPr>
          <w:p>
            <w:pPr>
              <w:pStyle w:val="4"/>
              <w:ind w:firstLine="0" w:firstLineChars="0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6" w:type="dxa"/>
          </w:tcPr>
          <w:p>
            <w:pPr>
              <w:pStyle w:val="4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X</w:t>
            </w:r>
            <w:r>
              <w:rPr>
                <w:rFonts w:ascii="黑体" w:hAnsi="黑体" w:eastAsia="黑体"/>
              </w:rPr>
              <w:t>-Api-</w:t>
            </w:r>
            <w:r>
              <w:rPr>
                <w:rFonts w:hint="eastAsia" w:ascii="黑体" w:hAnsi="黑体" w:eastAsia="黑体"/>
              </w:rPr>
              <w:t>I</w:t>
            </w:r>
            <w:r>
              <w:rPr>
                <w:rFonts w:ascii="黑体" w:hAnsi="黑体" w:eastAsia="黑体"/>
              </w:rPr>
              <w:t>d</w:t>
            </w:r>
          </w:p>
        </w:tc>
        <w:tc>
          <w:tcPr>
            <w:tcW w:w="3996" w:type="dxa"/>
          </w:tcPr>
          <w:p>
            <w:pPr>
              <w:pStyle w:val="4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ed773218-9f67-503a-8c9b-d570628110e6</w:t>
            </w:r>
          </w:p>
        </w:tc>
        <w:tc>
          <w:tcPr>
            <w:tcW w:w="1450" w:type="dxa"/>
          </w:tcPr>
          <w:p>
            <w:pPr>
              <w:pStyle w:val="4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6" w:type="dxa"/>
          </w:tcPr>
          <w:p>
            <w:pPr>
              <w:pStyle w:val="4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X-Api-Temp</w:t>
            </w:r>
          </w:p>
        </w:tc>
        <w:tc>
          <w:tcPr>
            <w:tcW w:w="3996" w:type="dxa"/>
          </w:tcPr>
          <w:p>
            <w:pPr>
              <w:pStyle w:val="4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4296d201-f971-42c8-985e-cb147445576f</w:t>
            </w:r>
          </w:p>
        </w:tc>
        <w:tc>
          <w:tcPr>
            <w:tcW w:w="1450" w:type="dxa"/>
          </w:tcPr>
          <w:p>
            <w:pPr>
              <w:pStyle w:val="4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6" w:type="dxa"/>
          </w:tcPr>
          <w:p>
            <w:pPr>
              <w:pStyle w:val="4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X-Api-Signature</w:t>
            </w:r>
          </w:p>
        </w:tc>
        <w:tc>
          <w:tcPr>
            <w:tcW w:w="3996" w:type="dxa"/>
          </w:tcPr>
          <w:p>
            <w:pPr>
              <w:pStyle w:val="4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c712f998fb79cf18b12c3291a77d381d</w:t>
            </w:r>
          </w:p>
        </w:tc>
        <w:tc>
          <w:tcPr>
            <w:tcW w:w="1450" w:type="dxa"/>
          </w:tcPr>
          <w:p>
            <w:pPr>
              <w:pStyle w:val="4"/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计算而得</w:t>
            </w:r>
          </w:p>
        </w:tc>
      </w:tr>
    </w:tbl>
    <w:p>
      <w:pPr>
        <w:pStyle w:val="4"/>
        <w:ind w:left="840" w:firstLine="0" w:firstLineChars="0"/>
        <w:rPr>
          <w:rFonts w:ascii="黑体" w:hAnsi="黑体" w:eastAsia="黑体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X-Api-Signature</w:t>
      </w:r>
      <w:r>
        <w:rPr>
          <w:rFonts w:hint="eastAsia" w:ascii="黑体" w:hAnsi="黑体" w:eastAsia="黑体"/>
        </w:rPr>
        <w:t>计算方式</w:t>
      </w:r>
    </w:p>
    <w:p>
      <w:pPr>
        <w:pStyle w:val="4"/>
        <w:ind w:left="84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s</w:t>
      </w:r>
      <w:r>
        <w:rPr>
          <w:rFonts w:ascii="黑体" w:hAnsi="黑体" w:eastAsia="黑体"/>
        </w:rPr>
        <w:t xml:space="preserve">ign = md5( QueryString + &amp; + </w:t>
      </w:r>
      <w:r>
        <w:rPr>
          <w:rFonts w:hint="eastAsia" w:ascii="黑体" w:hAnsi="黑体" w:eastAsia="黑体"/>
        </w:rPr>
        <w:t xml:space="preserve">随机字符串 </w:t>
      </w:r>
      <w:r>
        <w:rPr>
          <w:rFonts w:ascii="黑体" w:hAnsi="黑体" w:eastAsia="黑体"/>
        </w:rPr>
        <w:t xml:space="preserve">+ </w:t>
      </w:r>
      <w:r>
        <w:rPr>
          <w:rFonts w:hint="eastAsia" w:ascii="黑体" w:hAnsi="黑体" w:eastAsia="黑体"/>
        </w:rPr>
        <w:t>&amp;</w:t>
      </w:r>
      <w:r>
        <w:rPr>
          <w:rFonts w:ascii="黑体" w:hAnsi="黑体" w:eastAsia="黑体"/>
        </w:rPr>
        <w:t xml:space="preserve"> + </w:t>
      </w:r>
      <w:r>
        <w:rPr>
          <w:rFonts w:hint="eastAsia" w:ascii="黑体" w:hAnsi="黑体" w:eastAsia="黑体"/>
        </w:rPr>
        <w:t>A</w:t>
      </w:r>
      <w:r>
        <w:rPr>
          <w:rFonts w:ascii="黑体" w:hAnsi="黑体" w:eastAsia="黑体"/>
        </w:rPr>
        <w:t>piKey )</w:t>
      </w:r>
    </w:p>
    <w:p>
      <w:pPr>
        <w:pStyle w:val="4"/>
        <w:ind w:left="840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QueryString</w:t>
      </w:r>
      <w:r>
        <w:rPr>
          <w:rFonts w:hint="eastAsia" w:ascii="黑体" w:hAnsi="黑体" w:eastAsia="黑体"/>
        </w:rPr>
        <w:t>为URL问号之后井号之前的字符串</w:t>
      </w:r>
    </w:p>
    <w:p>
      <w:pPr>
        <w:pStyle w:val="4"/>
        <w:numPr>
          <w:ilvl w:val="0"/>
          <w:numId w:val="2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例子</w:t>
      </w:r>
    </w:p>
    <w:p>
      <w:pPr>
        <w:pStyle w:val="4"/>
        <w:ind w:left="84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UR</w:t>
      </w:r>
      <w:r>
        <w:rPr>
          <w:rFonts w:ascii="黑体" w:hAnsi="黑体" w:eastAsia="黑体"/>
        </w:rPr>
        <w:t>L</w:t>
      </w:r>
      <w:r>
        <w:rPr>
          <w:rFonts w:hint="eastAsia" w:ascii="黑体" w:hAnsi="黑体" w:eastAsia="黑体"/>
        </w:rPr>
        <w:t>：</w:t>
      </w:r>
      <w:r>
        <w:rPr>
          <w:rStyle w:val="21"/>
          <w:rFonts w:hint="eastAsia" w:ascii="黑体" w:hAnsi="黑体" w:eastAsia="黑体"/>
          <w:rPrChange w:id="0" w:author="China" w:date="2020-04-27T11:47:00Z">
            <w:rPr>
              <w:rStyle w:val="23"/>
              <w:rFonts w:hint="eastAsia" w:ascii="黑体" w:hAnsi="黑体" w:eastAsia="黑体"/>
            </w:rPr>
          </w:rPrChange>
        </w:rPr>
        <w:t>h</w:t>
      </w:r>
      <w:r>
        <w:rPr>
          <w:rStyle w:val="21"/>
          <w:rFonts w:ascii="黑体" w:hAnsi="黑体" w:eastAsia="黑体"/>
          <w:rPrChange w:id="1" w:author="China" w:date="2020-04-27T11:47:00Z">
            <w:rPr>
              <w:rStyle w:val="23"/>
              <w:rFonts w:ascii="黑体" w:hAnsi="黑体" w:eastAsia="黑体"/>
            </w:rPr>
          </w:rPrChange>
        </w:rPr>
        <w:t>ttp://localhost:8080/api/logs/oper?bmsah=1&amp;czrm=1#</w:t>
      </w:r>
      <w:ins w:id="2" w:author="China" w:date="2020-04-27T11:47:00Z">
        <w:r>
          <w:rPr>
            <w:rFonts w:ascii="黑体" w:hAnsi="黑体" w:eastAsia="黑体"/>
          </w:rPr>
          <w:t xml:space="preserve">4296d201-f971-42c8-985e-cb147445576f </w:t>
        </w:r>
      </w:ins>
    </w:p>
    <w:p>
      <w:pPr>
        <w:pStyle w:val="4"/>
        <w:ind w:left="84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随机字符串：</w:t>
      </w:r>
      <w:r>
        <w:rPr>
          <w:rFonts w:ascii="黑体" w:hAnsi="黑体" w:eastAsia="黑体"/>
        </w:rPr>
        <w:t>4296d201-f971-42c8-985e-cb147445576f</w:t>
      </w:r>
    </w:p>
    <w:p>
      <w:pPr>
        <w:pStyle w:val="4"/>
        <w:ind w:left="840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sign=md5(bmsah=1&amp;czrm=1&amp;4296d201-f971-42c8-985e-cb147445576f&amp;f658677b-7abc-5946-ac56-ad0684f889b6)</w:t>
      </w:r>
    </w:p>
    <w:p>
      <w:pPr>
        <w:pStyle w:val="4"/>
        <w:ind w:left="840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sign=</w:t>
      </w:r>
      <w:ins w:id="3" w:author="寒笙" w:date="2020-07-09T14:53:46Z">
        <w:r>
          <w:rPr>
            <w:rFonts w:ascii="黑体" w:hAnsi="黑体" w:eastAsia="黑体"/>
          </w:rPr>
          <w:t>c712f998fb79cf18b12c3291a77d381d</w:t>
        </w:r>
      </w:ins>
      <w:del w:id="4" w:author="寒笙" w:date="2020-07-09T14:53:46Z">
        <w:r>
          <w:rPr>
            <w:rFonts w:ascii="黑体" w:hAnsi="黑体" w:eastAsia="黑体"/>
          </w:rPr>
          <w:delText>f658677b-7abc-5946-ac56-ad0684f889b6</w:delText>
        </w:r>
      </w:del>
    </w:p>
    <w:p>
      <w:pPr>
        <w:pStyle w:val="4"/>
        <w:numPr>
          <w:ilvl w:val="0"/>
          <w:numId w:val="2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提供签名信息</w:t>
      </w:r>
    </w:p>
    <w:p>
      <w:pPr>
        <w:pStyle w:val="4"/>
        <w:ind w:left="84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A</w:t>
      </w:r>
      <w:r>
        <w:rPr>
          <w:rFonts w:ascii="黑体" w:hAnsi="黑体" w:eastAsia="黑体"/>
        </w:rPr>
        <w:t>piId</w:t>
      </w:r>
      <w:r>
        <w:rPr>
          <w:rFonts w:hint="eastAsia" w:ascii="黑体" w:hAnsi="黑体" w:eastAsia="黑体"/>
        </w:rPr>
        <w:t>：</w:t>
      </w:r>
      <w:r>
        <w:rPr>
          <w:rFonts w:ascii="黑体" w:hAnsi="黑体" w:eastAsia="黑体"/>
        </w:rPr>
        <w:t>ed773218-9f67-50</w:t>
      </w:r>
      <w:bookmarkStart w:id="26" w:name="_GoBack"/>
      <w:bookmarkEnd w:id="26"/>
      <w:r>
        <w:rPr>
          <w:rFonts w:ascii="黑体" w:hAnsi="黑体" w:eastAsia="黑体"/>
        </w:rPr>
        <w:t>3a-8c9b-d570628110e6</w:t>
      </w:r>
    </w:p>
    <w:p>
      <w:pPr>
        <w:pStyle w:val="4"/>
        <w:spacing w:before="340" w:after="330"/>
        <w:ind w:left="84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Ap</w:t>
      </w:r>
      <w:r>
        <w:rPr>
          <w:rFonts w:ascii="黑体" w:hAnsi="黑体" w:eastAsia="黑体"/>
        </w:rPr>
        <w:t>iKey</w:t>
      </w:r>
      <w:r>
        <w:rPr>
          <w:rFonts w:hint="eastAsia" w:ascii="黑体" w:hAnsi="黑体" w:eastAsia="黑体"/>
        </w:rPr>
        <w:t>：</w:t>
      </w:r>
      <w:r>
        <w:rPr>
          <w:rFonts w:ascii="黑体" w:hAnsi="黑体" w:eastAsia="黑体"/>
        </w:rPr>
        <w:t>f658677b-7abc-5946-ac56-ad0684f889b6</w:t>
      </w:r>
    </w:p>
    <w:p>
      <w:pPr>
        <w:pStyle w:val="3"/>
        <w:tabs>
          <w:tab w:val="clear" w:pos="432"/>
        </w:tabs>
        <w:rPr>
          <w:rFonts w:ascii="黑体" w:hAnsi="黑体" w:eastAsia="黑体"/>
        </w:rPr>
      </w:pPr>
      <w:r>
        <w:rPr>
          <w:rFonts w:hint="eastAsia" w:ascii="黑体" w:hAnsi="黑体" w:eastAsia="黑体"/>
        </w:rPr>
        <w:t>接口参数</w:t>
      </w:r>
    </w:p>
    <w:p>
      <w:pPr>
        <w:pStyle w:val="4"/>
        <w:numPr>
          <w:ilvl w:val="0"/>
          <w:numId w:val="3"/>
        </w:numPr>
        <w:ind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所有url参数均需要进行url编码</w:t>
      </w:r>
    </w:p>
    <w:p>
      <w:pPr>
        <w:pStyle w:val="2"/>
        <w:pageBreakBefore w:val="0"/>
        <w:tabs>
          <w:tab w:val="left" w:pos="720"/>
          <w:tab w:val="clear" w:pos="432"/>
          <w:tab w:val="clear" w:pos="907"/>
        </w:tabs>
        <w:adjustRightInd/>
        <w:spacing w:before="340" w:after="330" w:line="240" w:lineRule="auto"/>
        <w:jc w:val="both"/>
        <w:textAlignment w:val="auto"/>
        <w:rPr>
          <w:rFonts w:ascii="黑体" w:hAnsi="黑体" w:eastAsia="黑体"/>
        </w:rPr>
      </w:pPr>
      <w:bookmarkStart w:id="4" w:name="_Toc38611613"/>
      <w:r>
        <w:rPr>
          <w:rFonts w:ascii="黑体" w:hAnsi="黑体" w:eastAsia="黑体"/>
        </w:rPr>
        <w:t>流程接口</w:t>
      </w:r>
      <w:bookmarkEnd w:id="4"/>
    </w:p>
    <w:p>
      <w:pPr>
        <w:pStyle w:val="3"/>
        <w:spacing w:before="320" w:after="320" w:line="360" w:lineRule="auto"/>
        <w:jc w:val="left"/>
        <w:rPr>
          <w:rFonts w:ascii="黑体" w:hAnsi="黑体" w:eastAsia="黑体"/>
          <w:szCs w:val="30"/>
        </w:rPr>
      </w:pPr>
      <w:bookmarkStart w:id="5" w:name="_Toc38611614"/>
      <w:r>
        <w:rPr>
          <w:rFonts w:hint="eastAsia" w:ascii="黑体" w:hAnsi="黑体" w:eastAsia="黑体"/>
          <w:szCs w:val="30"/>
        </w:rPr>
        <w:t>IF</w:t>
      </w:r>
      <w:r>
        <w:rPr>
          <w:rFonts w:ascii="黑体" w:hAnsi="黑体" w:eastAsia="黑体"/>
          <w:szCs w:val="30"/>
        </w:rPr>
        <w:t>1查询流程模板</w:t>
      </w:r>
      <w:r>
        <w:rPr>
          <w:rFonts w:hint="eastAsia" w:ascii="黑体" w:hAnsi="黑体" w:eastAsia="黑体"/>
          <w:szCs w:val="30"/>
        </w:rPr>
        <w:t>接口</w:t>
      </w:r>
      <w:bookmarkEnd w:id="5"/>
    </w:p>
    <w:p>
      <w:pPr>
        <w:pStyle w:val="5"/>
        <w:rPr>
          <w:rFonts w:ascii="黑体" w:hAnsi="黑体" w:eastAsia="黑体"/>
        </w:rPr>
      </w:pPr>
      <w:bookmarkStart w:id="6" w:name="_Toc38611615"/>
      <w:r>
        <w:rPr>
          <w:rFonts w:ascii="黑体" w:hAnsi="黑体" w:eastAsia="黑体"/>
        </w:rPr>
        <w:t>接口说明</w:t>
      </w:r>
      <w:bookmarkEnd w:id="6"/>
    </w:p>
    <w:p>
      <w:pPr>
        <w:pStyle w:val="4"/>
        <w:numPr>
          <w:ilvl w:val="0"/>
          <w:numId w:val="4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功能说明：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查询流程</w:t>
      </w:r>
      <w:r>
        <w:rPr>
          <w:rFonts w:ascii="黑体" w:hAnsi="黑体" w:eastAsia="黑体"/>
        </w:rPr>
        <w:t>模板信息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加密</w:t>
      </w:r>
      <w:r>
        <w:rPr>
          <w:rFonts w:hint="eastAsia" w:ascii="黑体" w:hAnsi="黑体" w:eastAsia="黑体"/>
        </w:rPr>
        <w:t>、</w:t>
      </w:r>
      <w:r>
        <w:rPr>
          <w:rFonts w:ascii="黑体" w:hAnsi="黑体" w:eastAsia="黑体"/>
        </w:rPr>
        <w:t>解密等要求说明</w:t>
      </w:r>
      <w:r>
        <w:rPr>
          <w:rFonts w:hint="eastAsia" w:ascii="黑体" w:hAnsi="黑体" w:eastAsia="黑体"/>
        </w:rPr>
        <w:t>。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交互方式说明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其他要求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bookmarkStart w:id="7" w:name="_Toc38611616"/>
      <w:r>
        <w:rPr>
          <w:rFonts w:hint="eastAsia" w:ascii="黑体" w:hAnsi="黑体" w:eastAsia="黑体"/>
        </w:rPr>
        <w:t>请求参数</w:t>
      </w:r>
      <w:bookmarkEnd w:id="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7"/>
        <w:gridCol w:w="1276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请求路径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/api/proc/template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请求类型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http/Json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请求方法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参数名称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必填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字段类型</w:t>
            </w:r>
            <w:r>
              <w:rPr>
                <w:rFonts w:hint="eastAsia" w:ascii="黑体" w:hAnsi="黑体" w:eastAsia="黑体"/>
                <w:b/>
              </w:rPr>
              <w:t>/长度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bottom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lcmbbm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字符串/12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流程模板编码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bottom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lcmbmc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字符串/300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bottom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mbml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模板目录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query</w:t>
            </w:r>
            <w:r>
              <w:rPr>
                <w:rFonts w:hint="eastAsia" w:ascii="黑体" w:hAnsi="黑体" w:eastAsia="黑体"/>
              </w:rPr>
              <w:t>StartDate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查询开始时间</w:t>
            </w:r>
            <w:r>
              <w:rPr>
                <w:rFonts w:hint="eastAsia" w:ascii="黑体" w:hAnsi="黑体" w:eastAsia="黑体"/>
              </w:rPr>
              <w:t>，</w:t>
            </w:r>
            <w:r>
              <w:rPr>
                <w:rFonts w:ascii="黑体" w:hAnsi="黑体" w:eastAsia="黑体"/>
              </w:rPr>
              <w:t>默认匹配创建时间和修改时间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queryE</w:t>
            </w:r>
            <w:r>
              <w:rPr>
                <w:rFonts w:hint="eastAsia" w:ascii="黑体" w:hAnsi="黑体" w:eastAsia="黑体"/>
              </w:rPr>
              <w:t>ndDate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查询结束时间</w:t>
            </w:r>
            <w:r>
              <w:rPr>
                <w:rFonts w:hint="eastAsia" w:ascii="黑体" w:hAnsi="黑体" w:eastAsia="黑体"/>
              </w:rPr>
              <w:t>，</w:t>
            </w:r>
            <w:r>
              <w:rPr>
                <w:rFonts w:ascii="黑体" w:hAnsi="黑体" w:eastAsia="黑体"/>
              </w:rPr>
              <w:t>默认匹配创建时间和修改时间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请求参数格式样例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6" w:hRule="atLeast"/>
        </w:trPr>
        <w:tc>
          <w:tcPr>
            <w:tcW w:w="8522" w:type="dxa"/>
            <w:gridSpan w:val="4"/>
          </w:tcPr>
          <w:p>
            <w:pPr>
              <w:pStyle w:val="4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/api/proc/template/nodes?queryStartDate=2019-11-08 15:10:42&amp;queryEndDate=2019-11-08 23:59:42</w:t>
            </w:r>
          </w:p>
        </w:tc>
      </w:tr>
    </w:tbl>
    <w:p>
      <w:pPr>
        <w:pStyle w:val="4"/>
      </w:pPr>
    </w:p>
    <w:p>
      <w:pPr>
        <w:pStyle w:val="5"/>
        <w:rPr>
          <w:rFonts w:ascii="黑体" w:hAnsi="黑体" w:eastAsia="黑体"/>
        </w:rPr>
      </w:pPr>
      <w:bookmarkStart w:id="8" w:name="_Toc38611617"/>
      <w:r>
        <w:rPr>
          <w:rFonts w:hint="eastAsia" w:ascii="黑体" w:hAnsi="黑体" w:eastAsia="黑体"/>
        </w:rPr>
        <w:t>返回参数</w:t>
      </w:r>
      <w:bookmarkEnd w:id="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7"/>
        <w:gridCol w:w="1276"/>
        <w:gridCol w:w="4019"/>
      </w:tblGrid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返回类型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http/Json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备注说明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参数名称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必填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字段类型</w:t>
            </w:r>
            <w:r>
              <w:rPr>
                <w:rFonts w:hint="eastAsia" w:ascii="黑体" w:hAnsi="黑体" w:eastAsia="黑体"/>
                <w:b/>
              </w:rPr>
              <w:t>/长度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字段描述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retCode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字符串</w:t>
            </w:r>
            <w:r>
              <w:rPr>
                <w:rFonts w:hint="eastAsia" w:ascii="黑体" w:hAnsi="黑体" w:eastAsia="黑体"/>
              </w:rPr>
              <w:t>/4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1000:正常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2000：格式错误，可以</w:t>
            </w:r>
            <w:r>
              <w:rPr>
                <w:rFonts w:ascii="黑体" w:hAnsi="黑体" w:eastAsia="黑体"/>
              </w:rPr>
              <w:t>进行拓展，比如</w:t>
            </w:r>
            <w:r>
              <w:rPr>
                <w:rFonts w:hint="eastAsia" w:ascii="黑体" w:hAnsi="黑体" w:eastAsia="黑体"/>
              </w:rPr>
              <w:t>2001：</w:t>
            </w:r>
            <w:r>
              <w:rPr>
                <w:rFonts w:ascii="黑体" w:hAnsi="黑体" w:eastAsia="黑体"/>
              </w:rPr>
              <w:t>系统参数</w:t>
            </w:r>
            <w:r>
              <w:rPr>
                <w:rFonts w:hint="eastAsia" w:ascii="黑体" w:hAnsi="黑体" w:eastAsia="黑体"/>
              </w:rPr>
              <w:t>缺失、2002：查询</w:t>
            </w:r>
            <w:r>
              <w:rPr>
                <w:rFonts w:ascii="黑体" w:hAnsi="黑体" w:eastAsia="黑体"/>
              </w:rPr>
              <w:t>时间格式不正确…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3000：</w:t>
            </w:r>
            <w:r>
              <w:rPr>
                <w:rFonts w:ascii="黑体" w:hAnsi="黑体" w:eastAsia="黑体"/>
              </w:rPr>
              <w:t>系统处理具体其他错误</w:t>
            </w:r>
            <w:r>
              <w:rPr>
                <w:rFonts w:hint="eastAsia" w:ascii="黑体" w:hAnsi="黑体" w:eastAsia="黑体"/>
              </w:rPr>
              <w:t>，可以</w:t>
            </w:r>
            <w:r>
              <w:rPr>
                <w:rFonts w:ascii="黑体" w:hAnsi="黑体" w:eastAsia="黑体"/>
              </w:rPr>
              <w:t>进行拓展，比如</w:t>
            </w:r>
            <w:r>
              <w:rPr>
                <w:rFonts w:hint="eastAsia" w:ascii="黑体" w:hAnsi="黑体" w:eastAsia="黑体"/>
              </w:rPr>
              <w:t>3001：系统</w:t>
            </w:r>
            <w:r>
              <w:rPr>
                <w:rFonts w:ascii="黑体" w:hAnsi="黑体" w:eastAsia="黑体"/>
              </w:rPr>
              <w:t>错误…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retMsg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字符串/2000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描述错误具体内容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data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List</w:t>
            </w:r>
            <w:r>
              <w:rPr>
                <w:rFonts w:hint="eastAsia" w:ascii="黑体" w:hAnsi="黑体" w:eastAsia="黑体"/>
              </w:rPr>
              <w:t>&lt;流程模板&gt;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该字段为流程模板集合</w:t>
            </w:r>
          </w:p>
        </w:tc>
      </w:tr>
      <w:tr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【</w:t>
            </w:r>
            <w:r>
              <w:rPr>
                <w:rFonts w:ascii="黑体" w:hAnsi="黑体" w:eastAsia="黑体"/>
              </w:rPr>
              <w:t>流程模板</w:t>
            </w:r>
            <w:r>
              <w:rPr>
                <w:rFonts w:hint="eastAsia" w:ascii="黑体" w:hAnsi="黑体" w:eastAsia="黑体"/>
              </w:rPr>
              <w:t>】</w:t>
            </w:r>
          </w:p>
        </w:tc>
      </w:tr>
      <w:tr>
        <w:tc>
          <w:tcPr>
            <w:tcW w:w="2130" w:type="dxa"/>
            <w:vAlign w:val="bottom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cjsj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创建时间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bottom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fwqwjmc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字符串/300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服务器文件名称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bottom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lcmbbm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字符串/12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流程模板编码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bottom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lcmbmc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字符串/300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bottom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lcmbsm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字符串/1000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流程模板说明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bottom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lcstxxdz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字符串/1000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流程视图信息地址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bottom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mbml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模板目录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bottom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sfsc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字符型/1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是否删除，删除：Y，未删除：N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bottom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sjbsbh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数据标识编号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bottom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sjly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数据来源网络(1.工作网,2.专网)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bottom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zhxgsj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最后修改时间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格式样例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6" w:hRule="atLeast"/>
        </w:trPr>
        <w:tc>
          <w:tcPr>
            <w:tcW w:w="8522" w:type="dxa"/>
            <w:gridSpan w:val="4"/>
          </w:tcPr>
          <w:p>
            <w:pPr>
              <w:pStyle w:val="4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{</w:t>
            </w:r>
          </w:p>
          <w:p>
            <w:pPr>
              <w:pStyle w:val="4"/>
              <w:ind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retCode</w:t>
            </w:r>
            <w:r>
              <w:rPr>
                <w:rFonts w:hint="eastAsia" w:ascii="黑体" w:hAnsi="黑体" w:eastAsia="黑体"/>
              </w:rPr>
              <w:t>:1000,</w:t>
            </w:r>
          </w:p>
          <w:p>
            <w:pPr>
              <w:pStyle w:val="4"/>
              <w:ind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retMsg</w:t>
            </w:r>
            <w:r>
              <w:rPr>
                <w:rFonts w:hint="eastAsia" w:ascii="黑体" w:hAnsi="黑体" w:eastAsia="黑体"/>
              </w:rPr>
              <w:t>：正常,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data:[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 {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   },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]}</w:t>
            </w:r>
            <w:r>
              <w:t xml:space="preserve"> </w:t>
            </w:r>
          </w:p>
        </w:tc>
      </w:tr>
    </w:tbl>
    <w:p>
      <w:pPr>
        <w:pStyle w:val="43"/>
        <w:ind w:firstLine="420"/>
        <w:rPr>
          <w:rFonts w:ascii="黑体" w:hAnsi="黑体" w:eastAsia="黑体"/>
        </w:rPr>
      </w:pPr>
    </w:p>
    <w:p>
      <w:pPr>
        <w:pStyle w:val="43"/>
        <w:ind w:firstLine="420"/>
        <w:rPr>
          <w:rFonts w:ascii="黑体" w:hAnsi="黑体" w:eastAsia="黑体"/>
        </w:rPr>
      </w:pPr>
    </w:p>
    <w:p>
      <w:pPr>
        <w:pStyle w:val="3"/>
        <w:spacing w:before="320" w:after="320" w:line="360" w:lineRule="auto"/>
        <w:jc w:val="left"/>
        <w:rPr>
          <w:rFonts w:ascii="黑体" w:hAnsi="黑体" w:eastAsia="黑体"/>
          <w:szCs w:val="30"/>
        </w:rPr>
      </w:pPr>
      <w:bookmarkStart w:id="9" w:name="_Toc38611618"/>
      <w:r>
        <w:rPr>
          <w:rFonts w:hint="eastAsia" w:ascii="黑体" w:hAnsi="黑体" w:eastAsia="黑体"/>
          <w:szCs w:val="30"/>
        </w:rPr>
        <w:t>IF</w:t>
      </w:r>
      <w:r>
        <w:rPr>
          <w:rFonts w:ascii="黑体" w:hAnsi="黑体" w:eastAsia="黑体"/>
          <w:szCs w:val="30"/>
        </w:rPr>
        <w:t>2查询流程模板</w:t>
      </w:r>
      <w:r>
        <w:rPr>
          <w:rFonts w:hint="eastAsia" w:ascii="黑体" w:hAnsi="黑体" w:eastAsia="黑体"/>
          <w:szCs w:val="30"/>
        </w:rPr>
        <w:t>节点接口</w:t>
      </w:r>
      <w:bookmarkEnd w:id="9"/>
    </w:p>
    <w:p>
      <w:pPr>
        <w:pStyle w:val="5"/>
        <w:rPr>
          <w:rFonts w:ascii="黑体" w:hAnsi="黑体" w:eastAsia="黑体"/>
        </w:rPr>
      </w:pPr>
      <w:bookmarkStart w:id="10" w:name="_Toc38611619"/>
      <w:r>
        <w:rPr>
          <w:rFonts w:ascii="黑体" w:hAnsi="黑体" w:eastAsia="黑体"/>
        </w:rPr>
        <w:t>接口说明</w:t>
      </w:r>
      <w:bookmarkEnd w:id="10"/>
    </w:p>
    <w:p>
      <w:pPr>
        <w:pStyle w:val="4"/>
        <w:numPr>
          <w:ilvl w:val="0"/>
          <w:numId w:val="5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功能说明：查询流程</w:t>
      </w:r>
      <w:r>
        <w:rPr>
          <w:rFonts w:ascii="黑体" w:hAnsi="黑体" w:eastAsia="黑体"/>
        </w:rPr>
        <w:t>模板</w:t>
      </w:r>
      <w:r>
        <w:rPr>
          <w:rFonts w:hint="eastAsia" w:ascii="黑体" w:hAnsi="黑体" w:eastAsia="黑体"/>
        </w:rPr>
        <w:t>下</w:t>
      </w:r>
      <w:r>
        <w:rPr>
          <w:rFonts w:ascii="黑体" w:hAnsi="黑体" w:eastAsia="黑体"/>
        </w:rPr>
        <w:t>所有流程节点信息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加密</w:t>
      </w:r>
      <w:r>
        <w:rPr>
          <w:rFonts w:hint="eastAsia" w:ascii="黑体" w:hAnsi="黑体" w:eastAsia="黑体"/>
        </w:rPr>
        <w:t>、</w:t>
      </w:r>
      <w:r>
        <w:rPr>
          <w:rFonts w:ascii="黑体" w:hAnsi="黑体" w:eastAsia="黑体"/>
        </w:rPr>
        <w:t>解密等要求说明</w:t>
      </w:r>
      <w:r>
        <w:rPr>
          <w:rFonts w:hint="eastAsia" w:ascii="黑体" w:hAnsi="黑体" w:eastAsia="黑体"/>
        </w:rPr>
        <w:t>。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交互方式说明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其他要求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bookmarkStart w:id="11" w:name="_Toc38611620"/>
      <w:r>
        <w:rPr>
          <w:rFonts w:hint="eastAsia" w:ascii="黑体" w:hAnsi="黑体" w:eastAsia="黑体"/>
        </w:rPr>
        <w:t>请求参数</w:t>
      </w:r>
      <w:bookmarkEnd w:id="1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7"/>
        <w:gridCol w:w="1276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请求路径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/api/proc/template/nodes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请求类型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http/Json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请求方法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参数名称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必填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字段类型</w:t>
            </w:r>
            <w:r>
              <w:rPr>
                <w:rFonts w:hint="eastAsia" w:ascii="黑体" w:hAnsi="黑体" w:eastAsia="黑体"/>
                <w:b/>
              </w:rPr>
              <w:t>/长度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bahjdm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字符串/13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办案环节代码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bahjmc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字符串/300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办案环节名称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lcjdbh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字符型/3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left="-2" w:leftChars="-1"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流程节点编号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lcjdmc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字符串/300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lcmbbm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字符串/12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流程模板编码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query</w:t>
            </w:r>
            <w:r>
              <w:rPr>
                <w:rFonts w:hint="eastAsia" w:ascii="黑体" w:hAnsi="黑体" w:eastAsia="黑体"/>
              </w:rPr>
              <w:t>StartDate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同时匹配创建时间和更新时间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queryE</w:t>
            </w:r>
            <w:r>
              <w:rPr>
                <w:rFonts w:hint="eastAsia" w:ascii="黑体" w:hAnsi="黑体" w:eastAsia="黑体"/>
              </w:rPr>
              <w:t>ndDate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同时匹配创建时间和更新时间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请求参数格式样例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6" w:hRule="atLeast"/>
        </w:trPr>
        <w:tc>
          <w:tcPr>
            <w:tcW w:w="8522" w:type="dxa"/>
            <w:gridSpan w:val="4"/>
          </w:tcPr>
          <w:p>
            <w:pPr>
              <w:pStyle w:val="4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/api/proc/template/nodes?queryStartDate=2019-11-08 15:10:42&amp;queryEndDate=2019-11-08 23:59:42</w:t>
            </w:r>
          </w:p>
        </w:tc>
      </w:tr>
    </w:tbl>
    <w:p>
      <w:pPr>
        <w:pStyle w:val="4"/>
      </w:pPr>
    </w:p>
    <w:p>
      <w:pPr>
        <w:pStyle w:val="5"/>
        <w:rPr>
          <w:rFonts w:ascii="黑体" w:hAnsi="黑体" w:eastAsia="黑体"/>
        </w:rPr>
      </w:pPr>
      <w:bookmarkStart w:id="12" w:name="_Toc38611621"/>
      <w:r>
        <w:rPr>
          <w:rFonts w:hint="eastAsia" w:ascii="黑体" w:hAnsi="黑体" w:eastAsia="黑体"/>
        </w:rPr>
        <w:t>返回参数</w:t>
      </w:r>
      <w:bookmarkEnd w:id="1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7"/>
        <w:gridCol w:w="1276"/>
        <w:gridCol w:w="4019"/>
      </w:tblGrid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返回类型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http/Json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备注说明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参数名称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必填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字段类型</w:t>
            </w:r>
            <w:r>
              <w:rPr>
                <w:rFonts w:hint="eastAsia" w:ascii="黑体" w:hAnsi="黑体" w:eastAsia="黑体"/>
                <w:b/>
              </w:rPr>
              <w:t>/长度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字段描述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retCode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字符串</w:t>
            </w:r>
            <w:r>
              <w:rPr>
                <w:rFonts w:hint="eastAsia" w:ascii="黑体" w:hAnsi="黑体" w:eastAsia="黑体"/>
              </w:rPr>
              <w:t>/4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1000:正常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2000：格式错误，可以</w:t>
            </w:r>
            <w:r>
              <w:rPr>
                <w:rFonts w:ascii="黑体" w:hAnsi="黑体" w:eastAsia="黑体"/>
              </w:rPr>
              <w:t>进行拓展，比如</w:t>
            </w:r>
            <w:r>
              <w:rPr>
                <w:rFonts w:hint="eastAsia" w:ascii="黑体" w:hAnsi="黑体" w:eastAsia="黑体"/>
              </w:rPr>
              <w:t>2001：</w:t>
            </w:r>
            <w:r>
              <w:rPr>
                <w:rFonts w:ascii="黑体" w:hAnsi="黑体" w:eastAsia="黑体"/>
              </w:rPr>
              <w:t>系统参数</w:t>
            </w:r>
            <w:r>
              <w:rPr>
                <w:rFonts w:hint="eastAsia" w:ascii="黑体" w:hAnsi="黑体" w:eastAsia="黑体"/>
              </w:rPr>
              <w:t>缺失、2002：查询</w:t>
            </w:r>
            <w:r>
              <w:rPr>
                <w:rFonts w:ascii="黑体" w:hAnsi="黑体" w:eastAsia="黑体"/>
              </w:rPr>
              <w:t>时间格式不正确…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3000：</w:t>
            </w:r>
            <w:r>
              <w:rPr>
                <w:rFonts w:ascii="黑体" w:hAnsi="黑体" w:eastAsia="黑体"/>
              </w:rPr>
              <w:t>系统处理具体其他错误</w:t>
            </w:r>
            <w:r>
              <w:rPr>
                <w:rFonts w:hint="eastAsia" w:ascii="黑体" w:hAnsi="黑体" w:eastAsia="黑体"/>
              </w:rPr>
              <w:t>，可以</w:t>
            </w:r>
            <w:r>
              <w:rPr>
                <w:rFonts w:ascii="黑体" w:hAnsi="黑体" w:eastAsia="黑体"/>
              </w:rPr>
              <w:t>进行拓展，比如</w:t>
            </w:r>
            <w:r>
              <w:rPr>
                <w:rFonts w:hint="eastAsia" w:ascii="黑体" w:hAnsi="黑体" w:eastAsia="黑体"/>
              </w:rPr>
              <w:t>3001：系统</w:t>
            </w:r>
            <w:r>
              <w:rPr>
                <w:rFonts w:ascii="黑体" w:hAnsi="黑体" w:eastAsia="黑体"/>
              </w:rPr>
              <w:t>错误…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retMsg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字符串/2000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描述错误具体内容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data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List</w:t>
            </w:r>
            <w:r>
              <w:rPr>
                <w:rFonts w:hint="eastAsia" w:ascii="黑体" w:hAnsi="黑体" w:eastAsia="黑体"/>
              </w:rPr>
              <w:t>&lt;流程节点&gt;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该字段为流程节点集合</w:t>
            </w:r>
          </w:p>
        </w:tc>
      </w:tr>
      <w:tr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【</w:t>
            </w:r>
            <w:r>
              <w:rPr>
                <w:rFonts w:ascii="黑体" w:hAnsi="黑体" w:eastAsia="黑体"/>
              </w:rPr>
              <w:t>流程节点</w:t>
            </w:r>
            <w:r>
              <w:rPr>
                <w:rFonts w:hint="eastAsia" w:ascii="黑体" w:hAnsi="黑体" w:eastAsia="黑体"/>
              </w:rPr>
              <w:t>】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bahjdm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字符串/13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办案环节代码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bahjmc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字符串/300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办案环节名称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cjsj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创建时间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jdlx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字符型/1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节点类型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1</w:t>
            </w:r>
            <w:r>
              <w:rPr>
                <w:rFonts w:hint="eastAsia" w:ascii="黑体" w:hAnsi="黑体" w:eastAsia="黑体"/>
              </w:rPr>
              <w:t>’开始节点</w:t>
            </w:r>
            <w:r>
              <w:rPr>
                <w:rFonts w:ascii="黑体" w:hAnsi="黑体" w:eastAsia="黑体"/>
              </w:rPr>
              <w:t xml:space="preserve">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2</w:t>
            </w:r>
            <w:r>
              <w:rPr>
                <w:rFonts w:hint="eastAsia" w:ascii="黑体" w:hAnsi="黑体" w:eastAsia="黑体"/>
              </w:rPr>
              <w:t>’结束节点</w:t>
            </w:r>
            <w:r>
              <w:rPr>
                <w:rFonts w:ascii="黑体" w:hAnsi="黑体" w:eastAsia="黑体"/>
              </w:rPr>
              <w:t xml:space="preserve"> 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3</w:t>
            </w:r>
            <w:r>
              <w:rPr>
                <w:rFonts w:hint="eastAsia" w:ascii="黑体" w:hAnsi="黑体" w:eastAsia="黑体"/>
              </w:rPr>
              <w:t>’业务节点</w:t>
            </w:r>
            <w:r>
              <w:rPr>
                <w:rFonts w:ascii="黑体" w:hAnsi="黑体" w:eastAsia="黑体"/>
              </w:rPr>
              <w:t xml:space="preserve"> 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4</w:t>
            </w:r>
            <w:r>
              <w:rPr>
                <w:rFonts w:hint="eastAsia" w:ascii="黑体" w:hAnsi="黑体" w:eastAsia="黑体"/>
              </w:rPr>
              <w:t>’并行节点</w:t>
            </w:r>
            <w:r>
              <w:rPr>
                <w:rFonts w:ascii="黑体" w:hAnsi="黑体" w:eastAsia="黑体"/>
              </w:rPr>
              <w:t xml:space="preserve"> 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5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>:</w:t>
            </w:r>
            <w:r>
              <w:rPr>
                <w:rFonts w:hint="eastAsia" w:ascii="黑体" w:hAnsi="黑体" w:eastAsia="黑体"/>
              </w:rPr>
              <w:t>虚节点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jdsm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字符串/600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节点说明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jdsxh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数字型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节点顺序号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lcjdbh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字符型/3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流程节点编号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lcjdmc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字符串/300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lcmbbm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字符串/12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流程模板编码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sfsc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字符型/1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是否删除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N,未</w:t>
            </w:r>
            <w:r>
              <w:rPr>
                <w:rFonts w:ascii="黑体" w:hAnsi="黑体" w:eastAsia="黑体"/>
              </w:rPr>
              <w:t>删除</w:t>
            </w:r>
            <w:r>
              <w:rPr>
                <w:rFonts w:hint="eastAsia" w:ascii="黑体" w:hAnsi="黑体" w:eastAsia="黑体"/>
              </w:rPr>
              <w:t>；</w:t>
            </w:r>
            <w:r>
              <w:rPr>
                <w:rFonts w:ascii="黑体" w:hAnsi="黑体" w:eastAsia="黑体"/>
              </w:rPr>
              <w:t>Y删除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sjbsbh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数据标识编号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sjly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数据来源网络</w:t>
            </w:r>
            <w:r>
              <w:rPr>
                <w:rFonts w:ascii="黑体" w:hAnsi="黑体" w:eastAsia="黑体"/>
              </w:rPr>
              <w:t>(1.</w:t>
            </w:r>
            <w:r>
              <w:rPr>
                <w:rFonts w:hint="eastAsia" w:ascii="黑体" w:hAnsi="黑体" w:eastAsia="黑体"/>
              </w:rPr>
              <w:t>工作网</w:t>
            </w:r>
            <w:r>
              <w:rPr>
                <w:rFonts w:ascii="黑体" w:hAnsi="黑体" w:eastAsia="黑体"/>
              </w:rPr>
              <w:t>,2.</w:t>
            </w:r>
            <w:r>
              <w:rPr>
                <w:rFonts w:hint="eastAsia" w:ascii="黑体" w:hAnsi="黑体" w:eastAsia="黑体"/>
              </w:rPr>
              <w:t>专网</w:t>
            </w:r>
            <w:r>
              <w:rPr>
                <w:rFonts w:ascii="黑体" w:hAnsi="黑体" w:eastAsia="黑体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zhxgsj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最后修改时间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格式样例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6" w:hRule="atLeast"/>
        </w:trPr>
        <w:tc>
          <w:tcPr>
            <w:tcW w:w="8522" w:type="dxa"/>
            <w:gridSpan w:val="4"/>
          </w:tcPr>
          <w:p>
            <w:pPr>
              <w:pStyle w:val="4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{</w:t>
            </w:r>
          </w:p>
          <w:p>
            <w:pPr>
              <w:pStyle w:val="4"/>
              <w:ind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retCode</w:t>
            </w:r>
            <w:r>
              <w:rPr>
                <w:rFonts w:hint="eastAsia" w:ascii="黑体" w:hAnsi="黑体" w:eastAsia="黑体"/>
              </w:rPr>
              <w:t>:1000,</w:t>
            </w:r>
          </w:p>
          <w:p>
            <w:pPr>
              <w:pStyle w:val="4"/>
              <w:ind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retMsg</w:t>
            </w:r>
            <w:r>
              <w:rPr>
                <w:rFonts w:hint="eastAsia" w:ascii="黑体" w:hAnsi="黑体" w:eastAsia="黑体"/>
              </w:rPr>
              <w:t>：正常,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data:[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 {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   },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]}</w:t>
            </w:r>
            <w:r>
              <w:t xml:space="preserve"> </w:t>
            </w:r>
          </w:p>
        </w:tc>
      </w:tr>
    </w:tbl>
    <w:p>
      <w:pPr>
        <w:pStyle w:val="43"/>
        <w:ind w:firstLine="420"/>
        <w:rPr>
          <w:rFonts w:ascii="黑体" w:hAnsi="黑体" w:eastAsia="黑体"/>
        </w:rPr>
      </w:pPr>
    </w:p>
    <w:p>
      <w:pPr>
        <w:pStyle w:val="3"/>
        <w:spacing w:before="320" w:after="320" w:line="360" w:lineRule="auto"/>
        <w:jc w:val="left"/>
        <w:rPr>
          <w:rFonts w:ascii="黑体" w:hAnsi="黑体" w:eastAsia="黑体"/>
          <w:szCs w:val="30"/>
        </w:rPr>
      </w:pPr>
      <w:bookmarkStart w:id="13" w:name="_Toc38611622"/>
      <w:r>
        <w:rPr>
          <w:rFonts w:hint="eastAsia" w:ascii="黑体" w:hAnsi="黑体" w:eastAsia="黑体"/>
          <w:szCs w:val="30"/>
        </w:rPr>
        <w:t>IF</w:t>
      </w:r>
      <w:r>
        <w:rPr>
          <w:rFonts w:ascii="黑体" w:hAnsi="黑体" w:eastAsia="黑体"/>
          <w:szCs w:val="30"/>
        </w:rPr>
        <w:t>3查询流程</w:t>
      </w:r>
      <w:r>
        <w:rPr>
          <w:rFonts w:hint="eastAsia" w:ascii="黑体" w:hAnsi="黑体" w:eastAsia="黑体"/>
          <w:szCs w:val="30"/>
        </w:rPr>
        <w:t>实例接口</w:t>
      </w:r>
      <w:bookmarkEnd w:id="13"/>
    </w:p>
    <w:p>
      <w:pPr>
        <w:pStyle w:val="5"/>
        <w:rPr>
          <w:rFonts w:ascii="黑体" w:hAnsi="黑体" w:eastAsia="黑体"/>
        </w:rPr>
      </w:pPr>
      <w:bookmarkStart w:id="14" w:name="_Toc38611623"/>
      <w:r>
        <w:rPr>
          <w:rFonts w:ascii="黑体" w:hAnsi="黑体" w:eastAsia="黑体"/>
        </w:rPr>
        <w:t>接口说明</w:t>
      </w:r>
      <w:bookmarkEnd w:id="14"/>
    </w:p>
    <w:p>
      <w:pPr>
        <w:pStyle w:val="4"/>
        <w:numPr>
          <w:ilvl w:val="0"/>
          <w:numId w:val="6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功能说明：查询流程实例接口</w:t>
      </w:r>
      <w:r>
        <w:rPr>
          <w:rFonts w:ascii="黑体" w:hAnsi="黑体" w:eastAsia="黑体"/>
        </w:rPr>
        <w:t xml:space="preserve"> 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加密</w:t>
      </w:r>
      <w:r>
        <w:rPr>
          <w:rFonts w:hint="eastAsia" w:ascii="黑体" w:hAnsi="黑体" w:eastAsia="黑体"/>
        </w:rPr>
        <w:t>、</w:t>
      </w:r>
      <w:r>
        <w:rPr>
          <w:rFonts w:ascii="黑体" w:hAnsi="黑体" w:eastAsia="黑体"/>
        </w:rPr>
        <w:t>解密等要求说明</w:t>
      </w:r>
      <w:r>
        <w:rPr>
          <w:rFonts w:hint="eastAsia" w:ascii="黑体" w:hAnsi="黑体" w:eastAsia="黑体"/>
        </w:rPr>
        <w:t>。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交互方式说明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其他要求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bookmarkStart w:id="15" w:name="_Toc38611624"/>
      <w:r>
        <w:rPr>
          <w:rFonts w:hint="eastAsia" w:ascii="黑体" w:hAnsi="黑体" w:eastAsia="黑体"/>
        </w:rPr>
        <w:t>请求参数</w:t>
      </w:r>
      <w:bookmarkEnd w:id="1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7"/>
        <w:gridCol w:w="1276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请求路径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/api/proc</w:t>
            </w:r>
            <w:r>
              <w:rPr>
                <w:rFonts w:hint="eastAsia" w:ascii="Arial" w:hAnsi="Arial" w:cs="Arial"/>
                <w:color w:val="333333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黑体" w:hAnsi="黑体" w:eastAsia="黑体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inst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请求类型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http/Json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请求方法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参数名称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必填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字段类型</w:t>
            </w:r>
            <w:r>
              <w:rPr>
                <w:rFonts w:hint="eastAsia" w:ascii="黑体" w:hAnsi="黑体" w:eastAsia="黑体"/>
                <w:b/>
              </w:rPr>
              <w:t>/长度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bahjdm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字符串/13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办案环节代码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bahjmc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字符串/300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办案环节名称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lcmbbm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字符串/12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left="-2" w:leftChars="-1"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流程模板编码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lcmbmc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300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lcmbsm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600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流程模板说明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lcslbh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32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流程实例编号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dwbm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6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单位编码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tysah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17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统一受案号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lczt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流程状态</w:t>
            </w:r>
            <w:r>
              <w:rPr>
                <w:rFonts w:ascii="黑体" w:hAnsi="黑体" w:eastAsia="黑体"/>
              </w:rPr>
              <w:t xml:space="preserve">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1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>:</w:t>
            </w:r>
            <w:r>
              <w:rPr>
                <w:rFonts w:hint="eastAsia" w:ascii="黑体" w:hAnsi="黑体" w:eastAsia="黑体"/>
              </w:rPr>
              <w:t>正常运行</w:t>
            </w:r>
            <w:r>
              <w:rPr>
                <w:rFonts w:ascii="黑体" w:hAnsi="黑体" w:eastAsia="黑体"/>
              </w:rPr>
              <w:t xml:space="preserve">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2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>:</w:t>
            </w:r>
            <w:r>
              <w:rPr>
                <w:rFonts w:hint="eastAsia" w:ascii="黑体" w:hAnsi="黑体" w:eastAsia="黑体"/>
              </w:rPr>
              <w:t>正常结束</w:t>
            </w:r>
            <w:r>
              <w:rPr>
                <w:rFonts w:ascii="黑体" w:hAnsi="黑体" w:eastAsia="黑体"/>
              </w:rPr>
              <w:t xml:space="preserve"> 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3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>:</w:t>
            </w:r>
            <w:r>
              <w:rPr>
                <w:rFonts w:hint="eastAsia" w:ascii="黑体" w:hAnsi="黑体" w:eastAsia="黑体"/>
              </w:rPr>
              <w:t>中止‘</w:t>
            </w:r>
            <w:r>
              <w:rPr>
                <w:rFonts w:ascii="黑体" w:hAnsi="黑体" w:eastAsia="黑体"/>
              </w:rPr>
              <w:t xml:space="preserve">       4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>:</w:t>
            </w:r>
            <w:r>
              <w:rPr>
                <w:rFonts w:hint="eastAsia" w:ascii="黑体" w:hAnsi="黑体" w:eastAsia="黑体"/>
              </w:rPr>
              <w:t>超期</w:t>
            </w:r>
            <w:r>
              <w:rPr>
                <w:rFonts w:ascii="黑体" w:hAnsi="黑体" w:eastAsia="黑体"/>
              </w:rPr>
              <w:t xml:space="preserve">  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5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 xml:space="preserve"> :</w:t>
            </w:r>
            <w:r>
              <w:rPr>
                <w:rFonts w:hint="eastAsia" w:ascii="黑体" w:hAnsi="黑体" w:eastAsia="黑体"/>
              </w:rPr>
              <w:t>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query</w:t>
            </w:r>
            <w:r>
              <w:rPr>
                <w:rFonts w:hint="eastAsia" w:ascii="黑体" w:hAnsi="黑体" w:eastAsia="黑体"/>
              </w:rPr>
              <w:t>StartDate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同时匹配创建时间和更新时间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queryE</w:t>
            </w:r>
            <w:r>
              <w:rPr>
                <w:rFonts w:hint="eastAsia" w:ascii="黑体" w:hAnsi="黑体" w:eastAsia="黑体"/>
              </w:rPr>
              <w:t>ndDate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同时匹配创建时间和更新时间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请求参数格式样例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6" w:hRule="atLeast"/>
        </w:trPr>
        <w:tc>
          <w:tcPr>
            <w:tcW w:w="8522" w:type="dxa"/>
            <w:gridSpan w:val="4"/>
          </w:tcPr>
          <w:p>
            <w:pPr>
              <w:pStyle w:val="4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/api/proc/inst?bahjdm=0026000000003</w:t>
            </w:r>
          </w:p>
        </w:tc>
      </w:tr>
    </w:tbl>
    <w:p>
      <w:pPr>
        <w:pStyle w:val="4"/>
      </w:pPr>
    </w:p>
    <w:p>
      <w:pPr>
        <w:pStyle w:val="5"/>
        <w:rPr>
          <w:rFonts w:ascii="黑体" w:hAnsi="黑体" w:eastAsia="黑体"/>
        </w:rPr>
      </w:pPr>
      <w:bookmarkStart w:id="16" w:name="_Toc38611625"/>
      <w:r>
        <w:rPr>
          <w:rFonts w:hint="eastAsia" w:ascii="黑体" w:hAnsi="黑体" w:eastAsia="黑体"/>
        </w:rPr>
        <w:t>返回参数</w:t>
      </w:r>
      <w:bookmarkEnd w:id="1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7"/>
        <w:gridCol w:w="1276"/>
        <w:gridCol w:w="4019"/>
      </w:tblGrid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返回类型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http/Json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备注说明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参数名称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必填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字段类型</w:t>
            </w:r>
            <w:r>
              <w:rPr>
                <w:rFonts w:hint="eastAsia" w:ascii="黑体" w:hAnsi="黑体" w:eastAsia="黑体"/>
                <w:b/>
              </w:rPr>
              <w:t>/长度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字段描述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retCode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字符串</w:t>
            </w:r>
            <w:r>
              <w:rPr>
                <w:rFonts w:hint="eastAsia" w:ascii="黑体" w:hAnsi="黑体" w:eastAsia="黑体"/>
              </w:rPr>
              <w:t>/4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1000:正常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2000：格式错误，可以</w:t>
            </w:r>
            <w:r>
              <w:rPr>
                <w:rFonts w:ascii="黑体" w:hAnsi="黑体" w:eastAsia="黑体"/>
              </w:rPr>
              <w:t>进行拓展，比如</w:t>
            </w:r>
            <w:r>
              <w:rPr>
                <w:rFonts w:hint="eastAsia" w:ascii="黑体" w:hAnsi="黑体" w:eastAsia="黑体"/>
              </w:rPr>
              <w:t>2001：</w:t>
            </w:r>
            <w:r>
              <w:rPr>
                <w:rFonts w:ascii="黑体" w:hAnsi="黑体" w:eastAsia="黑体"/>
              </w:rPr>
              <w:t>系统参数</w:t>
            </w:r>
            <w:r>
              <w:rPr>
                <w:rFonts w:hint="eastAsia" w:ascii="黑体" w:hAnsi="黑体" w:eastAsia="黑体"/>
              </w:rPr>
              <w:t>缺失、2002：查询</w:t>
            </w:r>
            <w:r>
              <w:rPr>
                <w:rFonts w:ascii="黑体" w:hAnsi="黑体" w:eastAsia="黑体"/>
              </w:rPr>
              <w:t>时间格式不正确…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3000：</w:t>
            </w:r>
            <w:r>
              <w:rPr>
                <w:rFonts w:ascii="黑体" w:hAnsi="黑体" w:eastAsia="黑体"/>
              </w:rPr>
              <w:t>系统处理具体其他错误</w:t>
            </w:r>
            <w:r>
              <w:rPr>
                <w:rFonts w:hint="eastAsia" w:ascii="黑体" w:hAnsi="黑体" w:eastAsia="黑体"/>
              </w:rPr>
              <w:t>，可以</w:t>
            </w:r>
            <w:r>
              <w:rPr>
                <w:rFonts w:ascii="黑体" w:hAnsi="黑体" w:eastAsia="黑体"/>
              </w:rPr>
              <w:t>进行拓展，比如</w:t>
            </w:r>
            <w:r>
              <w:rPr>
                <w:rFonts w:hint="eastAsia" w:ascii="黑体" w:hAnsi="黑体" w:eastAsia="黑体"/>
              </w:rPr>
              <w:t>3001：系统</w:t>
            </w:r>
            <w:r>
              <w:rPr>
                <w:rFonts w:ascii="黑体" w:hAnsi="黑体" w:eastAsia="黑体"/>
              </w:rPr>
              <w:t>错误…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retMsg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字符串/2000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描述错误具体内容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data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List</w:t>
            </w:r>
            <w:r>
              <w:rPr>
                <w:rFonts w:hint="eastAsia" w:ascii="黑体" w:hAnsi="黑体" w:eastAsia="黑体"/>
              </w:rPr>
              <w:t>&lt;流程实例&gt;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该字段为流程</w:t>
            </w:r>
            <w:r>
              <w:rPr>
                <w:rFonts w:hint="eastAsia" w:ascii="黑体" w:hAnsi="黑体" w:eastAsia="黑体"/>
              </w:rPr>
              <w:t>实例</w:t>
            </w:r>
            <w:r>
              <w:rPr>
                <w:rFonts w:ascii="黑体" w:hAnsi="黑体" w:eastAsia="黑体"/>
              </w:rPr>
              <w:t>集合</w:t>
            </w:r>
          </w:p>
        </w:tc>
      </w:tr>
      <w:tr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【</w:t>
            </w:r>
            <w:r>
              <w:rPr>
                <w:rFonts w:ascii="黑体" w:hAnsi="黑体" w:eastAsia="黑体"/>
              </w:rPr>
              <w:t>流程实例</w:t>
            </w:r>
            <w:r>
              <w:rPr>
                <w:rFonts w:hint="eastAsia" w:ascii="黑体" w:hAnsi="黑体" w:eastAsia="黑体"/>
              </w:rPr>
              <w:t>】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bahjdm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字符串/13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办案环节代码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bahjmc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字符串/300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办案环节名称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cjsj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创建时间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dqzxjd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3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当前执行节点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dwbm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6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单位编码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lcqdsj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流程启动时间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lcjssj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流程结束时间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lcmbbm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字符串/12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流程模板编码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lcmbmc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300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lcmbsm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600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流程模板说明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lcslbh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32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流程实例编号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lczt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流程状态</w:t>
            </w:r>
            <w:r>
              <w:rPr>
                <w:rFonts w:ascii="黑体" w:hAnsi="黑体" w:eastAsia="黑体"/>
              </w:rPr>
              <w:t xml:space="preserve">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1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>:</w:t>
            </w:r>
            <w:r>
              <w:rPr>
                <w:rFonts w:hint="eastAsia" w:ascii="黑体" w:hAnsi="黑体" w:eastAsia="黑体"/>
              </w:rPr>
              <w:t>正常运行</w:t>
            </w:r>
            <w:r>
              <w:rPr>
                <w:rFonts w:ascii="黑体" w:hAnsi="黑体" w:eastAsia="黑体"/>
              </w:rPr>
              <w:t xml:space="preserve">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2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>:</w:t>
            </w:r>
            <w:r>
              <w:rPr>
                <w:rFonts w:hint="eastAsia" w:ascii="黑体" w:hAnsi="黑体" w:eastAsia="黑体"/>
              </w:rPr>
              <w:t>正常结束</w:t>
            </w:r>
            <w:r>
              <w:rPr>
                <w:rFonts w:ascii="黑体" w:hAnsi="黑体" w:eastAsia="黑体"/>
              </w:rPr>
              <w:t xml:space="preserve"> 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3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>:</w:t>
            </w:r>
            <w:r>
              <w:rPr>
                <w:rFonts w:hint="eastAsia" w:ascii="黑体" w:hAnsi="黑体" w:eastAsia="黑体"/>
              </w:rPr>
              <w:t>中止‘</w:t>
            </w:r>
            <w:r>
              <w:rPr>
                <w:rFonts w:ascii="黑体" w:hAnsi="黑体" w:eastAsia="黑体"/>
              </w:rPr>
              <w:t xml:space="preserve">       4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>:</w:t>
            </w:r>
            <w:r>
              <w:rPr>
                <w:rFonts w:hint="eastAsia" w:ascii="黑体" w:hAnsi="黑体" w:eastAsia="黑体"/>
              </w:rPr>
              <w:t>超期</w:t>
            </w:r>
            <w:r>
              <w:rPr>
                <w:rFonts w:ascii="黑体" w:hAnsi="黑体" w:eastAsia="黑体"/>
              </w:rPr>
              <w:t xml:space="preserve">  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5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 xml:space="preserve"> :</w:t>
            </w:r>
            <w:r>
              <w:rPr>
                <w:rFonts w:hint="eastAsia" w:ascii="黑体" w:hAnsi="黑体" w:eastAsia="黑体"/>
              </w:rPr>
              <w:t>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sfsc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是否删除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N未删除，Y删除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sjbsbh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数据标识编号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sjly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数据来源网络</w:t>
            </w:r>
            <w:r>
              <w:rPr>
                <w:rFonts w:ascii="黑体" w:hAnsi="黑体" w:eastAsia="黑体"/>
              </w:rPr>
              <w:t>(1.</w:t>
            </w:r>
            <w:r>
              <w:rPr>
                <w:rFonts w:hint="eastAsia" w:ascii="黑体" w:hAnsi="黑体" w:eastAsia="黑体"/>
              </w:rPr>
              <w:t>工作网</w:t>
            </w:r>
            <w:r>
              <w:rPr>
                <w:rFonts w:ascii="黑体" w:hAnsi="黑体" w:eastAsia="黑体"/>
              </w:rPr>
              <w:t>,2.</w:t>
            </w:r>
            <w:r>
              <w:rPr>
                <w:rFonts w:hint="eastAsia" w:ascii="黑体" w:hAnsi="黑体" w:eastAsia="黑体"/>
              </w:rPr>
              <w:t>专网</w:t>
            </w:r>
            <w:r>
              <w:rPr>
                <w:rFonts w:ascii="黑体" w:hAnsi="黑体" w:eastAsia="黑体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tysah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17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统一受案号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zhxgsj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最后修改时间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格式样例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6" w:hRule="atLeast"/>
        </w:trPr>
        <w:tc>
          <w:tcPr>
            <w:tcW w:w="8522" w:type="dxa"/>
            <w:gridSpan w:val="4"/>
          </w:tcPr>
          <w:p>
            <w:pPr>
              <w:pStyle w:val="4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{</w:t>
            </w:r>
          </w:p>
          <w:p>
            <w:pPr>
              <w:pStyle w:val="4"/>
              <w:ind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retCode</w:t>
            </w:r>
            <w:r>
              <w:rPr>
                <w:rFonts w:hint="eastAsia" w:ascii="黑体" w:hAnsi="黑体" w:eastAsia="黑体"/>
              </w:rPr>
              <w:t>:1000,</w:t>
            </w:r>
          </w:p>
          <w:p>
            <w:pPr>
              <w:pStyle w:val="4"/>
              <w:ind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retMsg</w:t>
            </w:r>
            <w:r>
              <w:rPr>
                <w:rFonts w:hint="eastAsia" w:ascii="黑体" w:hAnsi="黑体" w:eastAsia="黑体"/>
              </w:rPr>
              <w:t>：正常,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data:[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 {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   },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]}</w:t>
            </w:r>
            <w:r>
              <w:t xml:space="preserve"> </w:t>
            </w:r>
          </w:p>
        </w:tc>
      </w:tr>
    </w:tbl>
    <w:p>
      <w:pPr>
        <w:pStyle w:val="43"/>
        <w:ind w:firstLine="420"/>
        <w:rPr>
          <w:rFonts w:ascii="黑体" w:hAnsi="黑体" w:eastAsia="黑体"/>
        </w:rPr>
      </w:pPr>
    </w:p>
    <w:p>
      <w:pPr>
        <w:pStyle w:val="3"/>
        <w:spacing w:before="320" w:after="320" w:line="360" w:lineRule="auto"/>
        <w:jc w:val="left"/>
        <w:rPr>
          <w:rFonts w:ascii="黑体" w:hAnsi="黑体" w:eastAsia="黑体"/>
          <w:szCs w:val="30"/>
        </w:rPr>
      </w:pPr>
      <w:bookmarkStart w:id="17" w:name="_Toc38611626"/>
      <w:r>
        <w:rPr>
          <w:rFonts w:hint="eastAsia" w:ascii="黑体" w:hAnsi="黑体" w:eastAsia="黑体"/>
          <w:szCs w:val="30"/>
        </w:rPr>
        <w:t>IF</w:t>
      </w:r>
      <w:r>
        <w:rPr>
          <w:rFonts w:ascii="黑体" w:hAnsi="黑体" w:eastAsia="黑体"/>
          <w:szCs w:val="30"/>
        </w:rPr>
        <w:t>4查询流程</w:t>
      </w:r>
      <w:r>
        <w:rPr>
          <w:rFonts w:hint="eastAsia" w:ascii="黑体" w:hAnsi="黑体" w:eastAsia="黑体"/>
          <w:szCs w:val="30"/>
        </w:rPr>
        <w:t>实例节点接口</w:t>
      </w:r>
      <w:bookmarkEnd w:id="17"/>
    </w:p>
    <w:p>
      <w:pPr>
        <w:pStyle w:val="5"/>
        <w:rPr>
          <w:rFonts w:ascii="黑体" w:hAnsi="黑体" w:eastAsia="黑体"/>
        </w:rPr>
      </w:pPr>
      <w:bookmarkStart w:id="18" w:name="_Toc38611627"/>
      <w:r>
        <w:rPr>
          <w:rFonts w:ascii="黑体" w:hAnsi="黑体" w:eastAsia="黑体"/>
        </w:rPr>
        <w:t>接口说明</w:t>
      </w:r>
      <w:bookmarkEnd w:id="18"/>
    </w:p>
    <w:p>
      <w:pPr>
        <w:pStyle w:val="4"/>
        <w:numPr>
          <w:ilvl w:val="0"/>
          <w:numId w:val="7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功能说明：该接口可以查询已经运行流程实例都走过了哪些节点，以及节点执行情况</w:t>
      </w:r>
    </w:p>
    <w:p>
      <w:pPr>
        <w:pStyle w:val="4"/>
        <w:numPr>
          <w:ilvl w:val="0"/>
          <w:numId w:val="7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加密</w:t>
      </w:r>
      <w:r>
        <w:rPr>
          <w:rFonts w:hint="eastAsia" w:ascii="黑体" w:hAnsi="黑体" w:eastAsia="黑体"/>
        </w:rPr>
        <w:t>、</w:t>
      </w:r>
      <w:r>
        <w:rPr>
          <w:rFonts w:ascii="黑体" w:hAnsi="黑体" w:eastAsia="黑体"/>
        </w:rPr>
        <w:t>解密等要求说明</w:t>
      </w:r>
      <w:r>
        <w:rPr>
          <w:rFonts w:hint="eastAsia" w:ascii="黑体" w:hAnsi="黑体" w:eastAsia="黑体"/>
        </w:rPr>
        <w:t>。</w:t>
      </w:r>
    </w:p>
    <w:p>
      <w:pPr>
        <w:pStyle w:val="4"/>
        <w:numPr>
          <w:ilvl w:val="0"/>
          <w:numId w:val="7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交互方式说明</w:t>
      </w:r>
    </w:p>
    <w:p>
      <w:pPr>
        <w:pStyle w:val="4"/>
        <w:numPr>
          <w:ilvl w:val="0"/>
          <w:numId w:val="7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其他要求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bookmarkStart w:id="19" w:name="_Toc38611628"/>
      <w:r>
        <w:rPr>
          <w:rFonts w:hint="eastAsia" w:ascii="黑体" w:hAnsi="黑体" w:eastAsia="黑体"/>
        </w:rPr>
        <w:t>请求参数</w:t>
      </w:r>
      <w:bookmarkEnd w:id="1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7"/>
        <w:gridCol w:w="1276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请求路径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/api/proc</w:t>
            </w:r>
            <w:r>
              <w:rPr>
                <w:rFonts w:hint="eastAsia" w:ascii="Arial" w:hAnsi="Arial" w:cs="Arial"/>
                <w:color w:val="333333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黑体" w:hAnsi="黑体" w:eastAsia="黑体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inst</w:t>
            </w:r>
            <w:r>
              <w:rPr>
                <w:rFonts w:hint="eastAsia" w:ascii="Arial" w:hAnsi="Arial" w:cs="Arial"/>
                <w:color w:val="333333"/>
                <w:sz w:val="20"/>
                <w:shd w:val="clear" w:color="auto" w:fill="FFFFFF"/>
              </w:rPr>
              <w:t>/</w:t>
            </w:r>
            <w: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nodes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请求类型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http/Json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请求方法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参数名称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必填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字段类型</w:t>
            </w:r>
            <w:r>
              <w:rPr>
                <w:rFonts w:hint="eastAsia" w:ascii="黑体" w:hAnsi="黑体" w:eastAsia="黑体"/>
                <w:b/>
              </w:rPr>
              <w:t>/长度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0"/>
              </w:rPr>
              <w:t>lcslbh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32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0"/>
              </w:rPr>
              <w:t>流程实例编号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dwbm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6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单位编码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0"/>
              </w:rPr>
              <w:t xml:space="preserve">jdzxzbm  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left="-2" w:leftChars="-1"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0"/>
              </w:rPr>
              <w:t>节点执行者工号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0"/>
              </w:rPr>
              <w:t>jdzxzxm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60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0"/>
              </w:rPr>
              <w:t>节点执行者姓名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0"/>
              </w:rPr>
              <w:t>lcjdbh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3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0"/>
              </w:rPr>
              <w:t>流程节点编号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0"/>
              </w:rPr>
              <w:t>lcjdmc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300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0"/>
              </w:rPr>
              <w:t>流程节点名称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dwbm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6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单位编码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tysah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17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统一受案号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query</w:t>
            </w:r>
            <w:r>
              <w:rPr>
                <w:rFonts w:hint="eastAsia" w:ascii="黑体" w:hAnsi="黑体" w:eastAsia="黑体"/>
              </w:rPr>
              <w:t>StartDate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匹配节点进入时间</w:t>
            </w:r>
            <w:r>
              <w:rPr>
                <w:rFonts w:hint="eastAsia" w:ascii="黑体" w:hAnsi="黑体" w:eastAsia="黑体"/>
              </w:rPr>
              <w:t>、</w:t>
            </w:r>
            <w:r>
              <w:rPr>
                <w:rFonts w:ascii="黑体" w:hAnsi="黑体" w:eastAsia="黑体"/>
              </w:rPr>
              <w:t>节点离开时间和更新时间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queryE</w:t>
            </w:r>
            <w:r>
              <w:rPr>
                <w:rFonts w:hint="eastAsia" w:ascii="黑体" w:hAnsi="黑体" w:eastAsia="黑体"/>
              </w:rPr>
              <w:t>ndDate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匹配节点进入时间</w:t>
            </w:r>
            <w:r>
              <w:rPr>
                <w:rFonts w:hint="eastAsia" w:ascii="黑体" w:hAnsi="黑体" w:eastAsia="黑体"/>
              </w:rPr>
              <w:t>、</w:t>
            </w:r>
            <w:r>
              <w:rPr>
                <w:rFonts w:ascii="黑体" w:hAnsi="黑体" w:eastAsia="黑体"/>
              </w:rPr>
              <w:t>节点离开时间和更新时间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请求参数格式样例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6" w:hRule="atLeast"/>
        </w:trPr>
        <w:tc>
          <w:tcPr>
            <w:tcW w:w="8522" w:type="dxa"/>
            <w:gridSpan w:val="4"/>
          </w:tcPr>
          <w:p>
            <w:pPr>
              <w:pStyle w:val="4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/api/proc/inst/nodes?queryStartDate=2019-11-08 15:10:42&amp;queryEndDate=2019-11-08 23:59:42</w:t>
            </w:r>
          </w:p>
        </w:tc>
      </w:tr>
    </w:tbl>
    <w:p>
      <w:pPr>
        <w:pStyle w:val="4"/>
      </w:pPr>
    </w:p>
    <w:p>
      <w:pPr>
        <w:pStyle w:val="5"/>
        <w:rPr>
          <w:rFonts w:ascii="黑体" w:hAnsi="黑体" w:eastAsia="黑体"/>
        </w:rPr>
      </w:pPr>
      <w:bookmarkStart w:id="20" w:name="_Toc38611629"/>
      <w:r>
        <w:rPr>
          <w:rFonts w:hint="eastAsia" w:ascii="黑体" w:hAnsi="黑体" w:eastAsia="黑体"/>
        </w:rPr>
        <w:t>返回参数</w:t>
      </w:r>
      <w:bookmarkEnd w:id="2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7"/>
        <w:gridCol w:w="1276"/>
        <w:gridCol w:w="4019"/>
      </w:tblGrid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返回类型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http/Json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备注说明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参数名称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必填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字段类型</w:t>
            </w:r>
            <w:r>
              <w:rPr>
                <w:rFonts w:hint="eastAsia" w:ascii="黑体" w:hAnsi="黑体" w:eastAsia="黑体"/>
                <w:b/>
              </w:rPr>
              <w:t>/长度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字段描述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retCode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字符串</w:t>
            </w:r>
            <w:r>
              <w:rPr>
                <w:rFonts w:hint="eastAsia" w:ascii="黑体" w:hAnsi="黑体" w:eastAsia="黑体"/>
              </w:rPr>
              <w:t>/4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1000:正常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2000：格式错误，可以</w:t>
            </w:r>
            <w:r>
              <w:rPr>
                <w:rFonts w:ascii="黑体" w:hAnsi="黑体" w:eastAsia="黑体"/>
              </w:rPr>
              <w:t>进行拓展，比如</w:t>
            </w:r>
            <w:r>
              <w:rPr>
                <w:rFonts w:hint="eastAsia" w:ascii="黑体" w:hAnsi="黑体" w:eastAsia="黑体"/>
              </w:rPr>
              <w:t>2001：</w:t>
            </w:r>
            <w:r>
              <w:rPr>
                <w:rFonts w:ascii="黑体" w:hAnsi="黑体" w:eastAsia="黑体"/>
              </w:rPr>
              <w:t>系统参数</w:t>
            </w:r>
            <w:r>
              <w:rPr>
                <w:rFonts w:hint="eastAsia" w:ascii="黑体" w:hAnsi="黑体" w:eastAsia="黑体"/>
              </w:rPr>
              <w:t>缺失、2002：查询</w:t>
            </w:r>
            <w:r>
              <w:rPr>
                <w:rFonts w:ascii="黑体" w:hAnsi="黑体" w:eastAsia="黑体"/>
              </w:rPr>
              <w:t>时间格式不正确…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3000：</w:t>
            </w:r>
            <w:r>
              <w:rPr>
                <w:rFonts w:ascii="黑体" w:hAnsi="黑体" w:eastAsia="黑体"/>
              </w:rPr>
              <w:t>系统处理具体其他错误</w:t>
            </w:r>
            <w:r>
              <w:rPr>
                <w:rFonts w:hint="eastAsia" w:ascii="黑体" w:hAnsi="黑体" w:eastAsia="黑体"/>
              </w:rPr>
              <w:t>，可以</w:t>
            </w:r>
            <w:r>
              <w:rPr>
                <w:rFonts w:ascii="黑体" w:hAnsi="黑体" w:eastAsia="黑体"/>
              </w:rPr>
              <w:t>进行拓展，比如</w:t>
            </w:r>
            <w:r>
              <w:rPr>
                <w:rFonts w:hint="eastAsia" w:ascii="黑体" w:hAnsi="黑体" w:eastAsia="黑体"/>
              </w:rPr>
              <w:t>3001：系统</w:t>
            </w:r>
            <w:r>
              <w:rPr>
                <w:rFonts w:ascii="黑体" w:hAnsi="黑体" w:eastAsia="黑体"/>
              </w:rPr>
              <w:t>错误…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retMsg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字符串/2000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描述错误具体内容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data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List</w:t>
            </w:r>
            <w:r>
              <w:rPr>
                <w:rFonts w:hint="eastAsia" w:ascii="黑体" w:hAnsi="黑体" w:eastAsia="黑体"/>
              </w:rPr>
              <w:t>&lt;流程实例&gt;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该字段为流程</w:t>
            </w:r>
            <w:r>
              <w:rPr>
                <w:rFonts w:hint="eastAsia" w:ascii="黑体" w:hAnsi="黑体" w:eastAsia="黑体"/>
              </w:rPr>
              <w:t>实例</w:t>
            </w:r>
            <w:r>
              <w:rPr>
                <w:rFonts w:ascii="黑体" w:hAnsi="黑体" w:eastAsia="黑体"/>
              </w:rPr>
              <w:t>集合</w:t>
            </w:r>
          </w:p>
        </w:tc>
      </w:tr>
      <w:tr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【</w:t>
            </w:r>
            <w:r>
              <w:rPr>
                <w:rFonts w:ascii="黑体" w:hAnsi="黑体" w:eastAsia="黑体"/>
              </w:rPr>
              <w:t>流程实例</w:t>
            </w:r>
            <w:r>
              <w:rPr>
                <w:rFonts w:hint="eastAsia" w:ascii="黑体" w:hAnsi="黑体" w:eastAsia="黑体"/>
              </w:rPr>
              <w:t>】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cjsj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创建时间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dwbm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6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单位编码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jdjrsj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节点进入时间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jdlksj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节点离开时间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jdjryy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节点进入原因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1</w:t>
            </w:r>
            <w:r>
              <w:rPr>
                <w:rFonts w:hint="eastAsia" w:ascii="黑体" w:hAnsi="黑体" w:eastAsia="黑体"/>
              </w:rPr>
              <w:t>、</w:t>
            </w:r>
            <w:r>
              <w:rPr>
                <w:rFonts w:ascii="黑体" w:hAnsi="黑体" w:eastAsia="黑体"/>
              </w:rPr>
              <w:t>正常进入</w:t>
            </w:r>
            <w:r>
              <w:rPr>
                <w:rFonts w:hint="eastAsia" w:ascii="黑体" w:hAnsi="黑体" w:eastAsia="黑体"/>
              </w:rPr>
              <w:t xml:space="preserve"> 2：退回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jdlx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节点类型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‘1’开始节点    ‘2’结束节点     ‘3’业务节点    ‘4’并行节点      ‘5’:虚节点'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  <w:sz w:val="20"/>
              </w:rPr>
            </w:pPr>
            <w:r>
              <w:rPr>
                <w:rFonts w:ascii="黑体" w:hAnsi="黑体" w:eastAsia="黑体"/>
                <w:sz w:val="20"/>
              </w:rPr>
              <w:t>jdsxh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3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0"/>
              </w:rPr>
              <w:t>节点顺序号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  <w:sz w:val="20"/>
              </w:rPr>
            </w:pPr>
            <w:r>
              <w:rPr>
                <w:rFonts w:ascii="黑体" w:hAnsi="黑体" w:eastAsia="黑体"/>
                <w:sz w:val="20"/>
              </w:rPr>
              <w:t xml:space="preserve">jdzxzbm  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0"/>
              </w:rPr>
              <w:t>节点执行者工号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  <w:sz w:val="20"/>
              </w:rPr>
            </w:pPr>
            <w:r>
              <w:rPr>
                <w:rFonts w:ascii="黑体" w:hAnsi="黑体" w:eastAsia="黑体"/>
                <w:sz w:val="20"/>
              </w:rPr>
              <w:t>jdzxzxm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60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  <w:sz w:val="20"/>
              </w:rPr>
            </w:pPr>
            <w:r>
              <w:rPr>
                <w:rFonts w:hint="eastAsia" w:ascii="黑体" w:hAnsi="黑体" w:eastAsia="黑体"/>
                <w:sz w:val="20"/>
              </w:rPr>
              <w:t>节点执行者姓名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  <w:sz w:val="20"/>
              </w:rPr>
            </w:pPr>
            <w:r>
              <w:rPr>
                <w:rFonts w:ascii="黑体" w:hAnsi="黑体" w:eastAsia="黑体"/>
                <w:sz w:val="20"/>
              </w:rPr>
              <w:t>jdzxzt  '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  <w:sz w:val="20"/>
              </w:rPr>
            </w:pPr>
            <w:r>
              <w:rPr>
                <w:rFonts w:ascii="黑体" w:hAnsi="黑体" w:eastAsia="黑体"/>
                <w:sz w:val="20"/>
              </w:rPr>
              <w:t>节点执行状态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0"/>
              </w:rPr>
              <w:t>‘</w:t>
            </w:r>
            <w:r>
              <w:rPr>
                <w:rFonts w:ascii="黑体" w:hAnsi="黑体" w:eastAsia="黑体"/>
                <w:sz w:val="20"/>
              </w:rPr>
              <w:t>1</w:t>
            </w:r>
            <w:r>
              <w:rPr>
                <w:rFonts w:hint="eastAsia" w:ascii="黑体" w:hAnsi="黑体" w:eastAsia="黑体"/>
                <w:sz w:val="20"/>
              </w:rPr>
              <w:t>’</w:t>
            </w:r>
            <w:r>
              <w:rPr>
                <w:rFonts w:ascii="黑体" w:hAnsi="黑体" w:eastAsia="黑体"/>
                <w:sz w:val="20"/>
              </w:rPr>
              <w:t>:</w:t>
            </w:r>
            <w:r>
              <w:rPr>
                <w:rFonts w:hint="eastAsia" w:ascii="黑体" w:hAnsi="黑体" w:eastAsia="黑体"/>
                <w:sz w:val="20"/>
              </w:rPr>
              <w:t>正常运行‘</w:t>
            </w:r>
            <w:r>
              <w:rPr>
                <w:rFonts w:ascii="黑体" w:hAnsi="黑体" w:eastAsia="黑体"/>
                <w:sz w:val="20"/>
              </w:rPr>
              <w:t>2</w:t>
            </w:r>
            <w:r>
              <w:rPr>
                <w:rFonts w:hint="eastAsia" w:ascii="黑体" w:hAnsi="黑体" w:eastAsia="黑体"/>
                <w:sz w:val="20"/>
              </w:rPr>
              <w:t>’</w:t>
            </w:r>
            <w:r>
              <w:rPr>
                <w:rFonts w:ascii="黑体" w:hAnsi="黑体" w:eastAsia="黑体"/>
                <w:sz w:val="20"/>
              </w:rPr>
              <w:t>:</w:t>
            </w:r>
            <w:r>
              <w:rPr>
                <w:rFonts w:hint="eastAsia" w:ascii="黑体" w:hAnsi="黑体" w:eastAsia="黑体"/>
                <w:sz w:val="20"/>
              </w:rPr>
              <w:t>正常结束</w:t>
            </w:r>
            <w:r>
              <w:rPr>
                <w:rFonts w:ascii="黑体" w:hAnsi="黑体" w:eastAsia="黑体"/>
                <w:sz w:val="20"/>
              </w:rPr>
              <w:t xml:space="preserve"> </w:t>
            </w:r>
            <w:r>
              <w:rPr>
                <w:rFonts w:hint="eastAsia" w:ascii="黑体" w:hAnsi="黑体" w:eastAsia="黑体"/>
                <w:sz w:val="20"/>
              </w:rPr>
              <w:t>‘</w:t>
            </w:r>
            <w:r>
              <w:rPr>
                <w:rFonts w:ascii="黑体" w:hAnsi="黑体" w:eastAsia="黑体"/>
                <w:sz w:val="20"/>
              </w:rPr>
              <w:t>3</w:t>
            </w:r>
            <w:r>
              <w:rPr>
                <w:rFonts w:hint="eastAsia" w:ascii="黑体" w:hAnsi="黑体" w:eastAsia="黑体"/>
                <w:sz w:val="20"/>
              </w:rPr>
              <w:t>’</w:t>
            </w:r>
            <w:r>
              <w:rPr>
                <w:rFonts w:ascii="黑体" w:hAnsi="黑体" w:eastAsia="黑体"/>
                <w:sz w:val="20"/>
              </w:rPr>
              <w:t>:</w:t>
            </w:r>
            <w:r>
              <w:rPr>
                <w:rFonts w:hint="eastAsia" w:ascii="黑体" w:hAnsi="黑体" w:eastAsia="黑体"/>
                <w:sz w:val="20"/>
              </w:rPr>
              <w:t>异常中止</w:t>
            </w:r>
            <w:r>
              <w:rPr>
                <w:rFonts w:ascii="黑体" w:hAnsi="黑体" w:eastAsia="黑体"/>
                <w:sz w:val="20"/>
              </w:rPr>
              <w:t xml:space="preserve"> </w:t>
            </w:r>
            <w:r>
              <w:rPr>
                <w:rFonts w:hint="eastAsia" w:ascii="黑体" w:hAnsi="黑体" w:eastAsia="黑体"/>
                <w:sz w:val="20"/>
              </w:rPr>
              <w:t>‘</w:t>
            </w:r>
            <w:r>
              <w:rPr>
                <w:rFonts w:ascii="黑体" w:hAnsi="黑体" w:eastAsia="黑体"/>
                <w:sz w:val="20"/>
              </w:rPr>
              <w:t>4</w:t>
            </w:r>
            <w:r>
              <w:rPr>
                <w:rFonts w:hint="eastAsia" w:ascii="黑体" w:hAnsi="黑体" w:eastAsia="黑体"/>
                <w:sz w:val="20"/>
              </w:rPr>
              <w:t>’</w:t>
            </w:r>
            <w:r>
              <w:rPr>
                <w:rFonts w:ascii="黑体" w:hAnsi="黑体" w:eastAsia="黑体"/>
                <w:sz w:val="20"/>
              </w:rPr>
              <w:t>:</w:t>
            </w:r>
            <w:r>
              <w:rPr>
                <w:rFonts w:hint="eastAsia" w:ascii="黑体" w:hAnsi="黑体" w:eastAsia="黑体"/>
                <w:sz w:val="20"/>
              </w:rPr>
              <w:t>超期</w:t>
            </w:r>
            <w:r>
              <w:rPr>
                <w:rFonts w:ascii="黑体" w:hAnsi="黑体" w:eastAsia="黑体"/>
                <w:sz w:val="20"/>
              </w:rPr>
              <w:t>';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  <w:sz w:val="20"/>
              </w:rPr>
            </w:pPr>
            <w:r>
              <w:rPr>
                <w:rFonts w:ascii="黑体" w:hAnsi="黑体" w:eastAsia="黑体"/>
                <w:sz w:val="20"/>
              </w:rPr>
              <w:t>lcjdbh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3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0"/>
              </w:rPr>
              <w:t>流程节点编号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  <w:sz w:val="20"/>
              </w:rPr>
            </w:pPr>
            <w:r>
              <w:rPr>
                <w:rFonts w:ascii="黑体" w:hAnsi="黑体" w:eastAsia="黑体"/>
                <w:sz w:val="20"/>
              </w:rPr>
              <w:t>lcjdmc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300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0"/>
              </w:rPr>
              <w:t>流程节点名称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  <w:sz w:val="20"/>
              </w:rPr>
            </w:pPr>
            <w:r>
              <w:rPr>
                <w:rFonts w:ascii="黑体" w:hAnsi="黑体" w:eastAsia="黑体"/>
                <w:sz w:val="20"/>
              </w:rPr>
              <w:t>lcmbbm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12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0"/>
              </w:rPr>
              <w:t>流程模板编码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  <w:sz w:val="20"/>
              </w:rPr>
            </w:pPr>
            <w:r>
              <w:rPr>
                <w:rFonts w:ascii="黑体" w:hAnsi="黑体" w:eastAsia="黑体"/>
                <w:sz w:val="20"/>
              </w:rPr>
              <w:t>lcslbh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32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0"/>
              </w:rPr>
              <w:t>流程实例编号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  <w:sz w:val="20"/>
              </w:rPr>
            </w:pPr>
            <w:r>
              <w:rPr>
                <w:rFonts w:ascii="黑体" w:hAnsi="黑体" w:eastAsia="黑体"/>
                <w:sz w:val="20"/>
              </w:rPr>
              <w:t>lcsljdbh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3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0"/>
              </w:rPr>
              <w:t>流程实例节点编号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  <w:sz w:val="20"/>
              </w:rPr>
            </w:pPr>
            <w:r>
              <w:rPr>
                <w:rFonts w:ascii="黑体" w:hAnsi="黑体" w:eastAsia="黑体"/>
                <w:sz w:val="20"/>
              </w:rPr>
              <w:t>lcsljdxh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数值</w:t>
            </w:r>
            <w:r>
              <w:rPr>
                <w:rFonts w:ascii="黑体" w:hAnsi="黑体" w:eastAsia="黑体"/>
              </w:rPr>
              <w:t>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0"/>
              </w:rPr>
              <w:t>流程实例节点序号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lczt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流程状态</w:t>
            </w:r>
            <w:r>
              <w:rPr>
                <w:rFonts w:ascii="黑体" w:hAnsi="黑体" w:eastAsia="黑体"/>
              </w:rPr>
              <w:t xml:space="preserve">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1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>:</w:t>
            </w:r>
            <w:r>
              <w:rPr>
                <w:rFonts w:hint="eastAsia" w:ascii="黑体" w:hAnsi="黑体" w:eastAsia="黑体"/>
              </w:rPr>
              <w:t>正常运行</w:t>
            </w:r>
            <w:r>
              <w:rPr>
                <w:rFonts w:ascii="黑体" w:hAnsi="黑体" w:eastAsia="黑体"/>
              </w:rPr>
              <w:t xml:space="preserve">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2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>:</w:t>
            </w:r>
            <w:r>
              <w:rPr>
                <w:rFonts w:hint="eastAsia" w:ascii="黑体" w:hAnsi="黑体" w:eastAsia="黑体"/>
              </w:rPr>
              <w:t>正常结束</w:t>
            </w:r>
            <w:r>
              <w:rPr>
                <w:rFonts w:ascii="黑体" w:hAnsi="黑体" w:eastAsia="黑体"/>
              </w:rPr>
              <w:t xml:space="preserve"> 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3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>:</w:t>
            </w:r>
            <w:r>
              <w:rPr>
                <w:rFonts w:hint="eastAsia" w:ascii="黑体" w:hAnsi="黑体" w:eastAsia="黑体"/>
              </w:rPr>
              <w:t>中止‘</w:t>
            </w:r>
            <w:r>
              <w:rPr>
                <w:rFonts w:ascii="黑体" w:hAnsi="黑体" w:eastAsia="黑体"/>
              </w:rPr>
              <w:t xml:space="preserve">       4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>:</w:t>
            </w:r>
            <w:r>
              <w:rPr>
                <w:rFonts w:hint="eastAsia" w:ascii="黑体" w:hAnsi="黑体" w:eastAsia="黑体"/>
              </w:rPr>
              <w:t>超期</w:t>
            </w:r>
            <w:r>
              <w:rPr>
                <w:rFonts w:ascii="黑体" w:hAnsi="黑体" w:eastAsia="黑体"/>
              </w:rPr>
              <w:t xml:space="preserve">      </w:t>
            </w:r>
            <w:r>
              <w:rPr>
                <w:rFonts w:hint="eastAsia" w:ascii="黑体" w:hAnsi="黑体" w:eastAsia="黑体"/>
              </w:rPr>
              <w:t>‘</w:t>
            </w:r>
            <w:r>
              <w:rPr>
                <w:rFonts w:ascii="黑体" w:hAnsi="黑体" w:eastAsia="黑体"/>
              </w:rPr>
              <w:t>5</w:t>
            </w:r>
            <w:r>
              <w:rPr>
                <w:rFonts w:hint="eastAsia" w:ascii="黑体" w:hAnsi="黑体" w:eastAsia="黑体"/>
              </w:rPr>
              <w:t>’</w:t>
            </w:r>
            <w:r>
              <w:rPr>
                <w:rFonts w:ascii="黑体" w:hAnsi="黑体" w:eastAsia="黑体"/>
              </w:rPr>
              <w:t xml:space="preserve"> :</w:t>
            </w:r>
            <w:r>
              <w:rPr>
                <w:rFonts w:hint="eastAsia" w:ascii="黑体" w:hAnsi="黑体" w:eastAsia="黑体"/>
              </w:rPr>
              <w:t>挂起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sfsc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是否删除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N未删除，Y删除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sjbsbh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数据标识编号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sjly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数据来源网络</w:t>
            </w:r>
            <w:r>
              <w:rPr>
                <w:rFonts w:ascii="黑体" w:hAnsi="黑体" w:eastAsia="黑体"/>
              </w:rPr>
              <w:t>(1.</w:t>
            </w:r>
            <w:r>
              <w:rPr>
                <w:rFonts w:hint="eastAsia" w:ascii="黑体" w:hAnsi="黑体" w:eastAsia="黑体"/>
              </w:rPr>
              <w:t>工作网</w:t>
            </w:r>
            <w:r>
              <w:rPr>
                <w:rFonts w:ascii="黑体" w:hAnsi="黑体" w:eastAsia="黑体"/>
              </w:rPr>
              <w:t>,2.</w:t>
            </w:r>
            <w:r>
              <w:rPr>
                <w:rFonts w:hint="eastAsia" w:ascii="黑体" w:hAnsi="黑体" w:eastAsia="黑体"/>
              </w:rPr>
              <w:t>专网</w:t>
            </w:r>
            <w:r>
              <w:rPr>
                <w:rFonts w:ascii="黑体" w:hAnsi="黑体" w:eastAsia="黑体"/>
              </w:rPr>
              <w:t>)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tysah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17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统一受案号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bmsah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100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部门受案号（预留字段，暂不支持）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zhxgsj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最后修改时间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格式样例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6" w:hRule="atLeast"/>
        </w:trPr>
        <w:tc>
          <w:tcPr>
            <w:tcW w:w="8522" w:type="dxa"/>
            <w:gridSpan w:val="4"/>
          </w:tcPr>
          <w:p>
            <w:pPr>
              <w:pStyle w:val="4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{</w:t>
            </w:r>
          </w:p>
          <w:p>
            <w:pPr>
              <w:pStyle w:val="4"/>
              <w:ind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retCode</w:t>
            </w:r>
            <w:r>
              <w:rPr>
                <w:rFonts w:hint="eastAsia" w:ascii="黑体" w:hAnsi="黑体" w:eastAsia="黑体"/>
              </w:rPr>
              <w:t>:1000,</w:t>
            </w:r>
          </w:p>
          <w:p>
            <w:pPr>
              <w:pStyle w:val="4"/>
              <w:ind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retMsg</w:t>
            </w:r>
            <w:r>
              <w:rPr>
                <w:rFonts w:hint="eastAsia" w:ascii="黑体" w:hAnsi="黑体" w:eastAsia="黑体"/>
              </w:rPr>
              <w:t>：正常,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data:[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 {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   },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]}</w:t>
            </w:r>
            <w:r>
              <w:t xml:space="preserve"> </w:t>
            </w:r>
          </w:p>
        </w:tc>
      </w:tr>
    </w:tbl>
    <w:p>
      <w:pPr>
        <w:pStyle w:val="43"/>
        <w:ind w:firstLine="420"/>
        <w:rPr>
          <w:rFonts w:ascii="黑体" w:hAnsi="黑体" w:eastAsia="黑体"/>
        </w:rPr>
      </w:pPr>
    </w:p>
    <w:p>
      <w:pPr>
        <w:pStyle w:val="2"/>
        <w:pageBreakBefore w:val="0"/>
        <w:tabs>
          <w:tab w:val="left" w:pos="720"/>
          <w:tab w:val="clear" w:pos="432"/>
          <w:tab w:val="clear" w:pos="907"/>
        </w:tabs>
        <w:adjustRightInd/>
        <w:spacing w:before="340" w:after="330" w:line="240" w:lineRule="auto"/>
        <w:jc w:val="both"/>
        <w:textAlignment w:val="auto"/>
        <w:rPr>
          <w:rFonts w:ascii="黑体" w:hAnsi="黑体" w:eastAsia="黑体"/>
        </w:rPr>
      </w:pPr>
      <w:bookmarkStart w:id="21" w:name="_Toc38611630"/>
      <w:r>
        <w:rPr>
          <w:rFonts w:hint="eastAsia" w:ascii="黑体" w:hAnsi="黑体" w:eastAsia="黑体"/>
        </w:rPr>
        <w:t>操作日志接口</w:t>
      </w:r>
      <w:bookmarkEnd w:id="21"/>
    </w:p>
    <w:p>
      <w:pPr>
        <w:pStyle w:val="3"/>
        <w:spacing w:before="320" w:after="320" w:line="360" w:lineRule="auto"/>
        <w:jc w:val="left"/>
        <w:rPr>
          <w:rFonts w:ascii="黑体" w:hAnsi="黑体" w:eastAsia="黑体"/>
          <w:szCs w:val="30"/>
        </w:rPr>
      </w:pPr>
      <w:bookmarkStart w:id="22" w:name="_Toc38611631"/>
      <w:r>
        <w:rPr>
          <w:rFonts w:hint="eastAsia" w:ascii="黑体" w:hAnsi="黑体" w:eastAsia="黑体"/>
          <w:szCs w:val="30"/>
        </w:rPr>
        <w:t>IF</w:t>
      </w:r>
      <w:r>
        <w:rPr>
          <w:rFonts w:ascii="黑体" w:hAnsi="黑体" w:eastAsia="黑体"/>
          <w:szCs w:val="30"/>
        </w:rPr>
        <w:t>5</w:t>
      </w:r>
      <w:r>
        <w:rPr>
          <w:rFonts w:hint="eastAsia" w:ascii="黑体" w:hAnsi="黑体" w:eastAsia="黑体"/>
          <w:szCs w:val="30"/>
        </w:rPr>
        <w:t>获取操作日志接口</w:t>
      </w:r>
      <w:bookmarkEnd w:id="22"/>
    </w:p>
    <w:p>
      <w:pPr>
        <w:pStyle w:val="5"/>
        <w:rPr>
          <w:rFonts w:ascii="黑体" w:hAnsi="黑体" w:eastAsia="黑体"/>
        </w:rPr>
      </w:pPr>
      <w:bookmarkStart w:id="23" w:name="_Toc38611632"/>
      <w:r>
        <w:rPr>
          <w:rFonts w:ascii="黑体" w:hAnsi="黑体" w:eastAsia="黑体"/>
        </w:rPr>
        <w:t>接口说明</w:t>
      </w:r>
      <w:bookmarkEnd w:id="23"/>
    </w:p>
    <w:p>
      <w:pPr>
        <w:pStyle w:val="4"/>
        <w:numPr>
          <w:ilvl w:val="0"/>
          <w:numId w:val="8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该接口提供的功能说明：查询系统</w:t>
      </w:r>
      <w:r>
        <w:rPr>
          <w:rFonts w:ascii="黑体" w:hAnsi="黑体" w:eastAsia="黑体"/>
        </w:rPr>
        <w:t>操作日志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加密</w:t>
      </w:r>
      <w:r>
        <w:rPr>
          <w:rFonts w:hint="eastAsia" w:ascii="黑体" w:hAnsi="黑体" w:eastAsia="黑体"/>
        </w:rPr>
        <w:t>、</w:t>
      </w:r>
      <w:r>
        <w:rPr>
          <w:rFonts w:ascii="黑体" w:hAnsi="黑体" w:eastAsia="黑体"/>
        </w:rPr>
        <w:t>解密等要求说明</w:t>
      </w:r>
      <w:r>
        <w:rPr>
          <w:rFonts w:hint="eastAsia" w:ascii="黑体" w:hAnsi="黑体" w:eastAsia="黑体"/>
        </w:rPr>
        <w:t>：无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交互方式说明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textAlignment w:val="baseline"/>
        <w:rPr>
          <w:rFonts w:ascii="黑体" w:hAnsi="黑体" w:eastAsia="黑体"/>
        </w:rPr>
      </w:pPr>
      <w:r>
        <w:rPr>
          <w:rFonts w:ascii="黑体" w:hAnsi="黑体" w:eastAsia="黑体"/>
        </w:rPr>
        <w:t>其他要求</w:t>
      </w:r>
    </w:p>
    <w:p>
      <w:pPr>
        <w:pStyle w:val="5"/>
        <w:rPr>
          <w:rFonts w:ascii="黑体" w:hAnsi="黑体" w:eastAsia="黑体"/>
        </w:rPr>
      </w:pPr>
      <w:bookmarkStart w:id="24" w:name="_Toc38611633"/>
      <w:r>
        <w:rPr>
          <w:rFonts w:hint="eastAsia" w:ascii="黑体" w:hAnsi="黑体" w:eastAsia="黑体"/>
        </w:rPr>
        <w:t>请求参数</w:t>
      </w:r>
      <w:bookmarkEnd w:id="2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7"/>
        <w:gridCol w:w="1276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请求路径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/api/logs</w:t>
            </w:r>
            <w:r>
              <w:rPr>
                <w:rFonts w:hint="eastAsia" w:ascii="Arial" w:hAnsi="Arial" w:cs="Arial"/>
                <w:color w:val="333333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黑体" w:hAnsi="黑体" w:eastAsia="黑体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oper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请求类型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http/Json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请求方法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参数名称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必填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字段类型</w:t>
            </w:r>
            <w:r>
              <w:rPr>
                <w:rFonts w:hint="eastAsia" w:ascii="黑体" w:hAnsi="黑体" w:eastAsia="黑体"/>
                <w:b/>
              </w:rPr>
              <w:t>/长度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bmsah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部门受案号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tysah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字符型/</w:t>
            </w:r>
            <w:r>
              <w:rPr>
                <w:rFonts w:ascii="黑体" w:hAnsi="黑体" w:eastAsia="黑体"/>
              </w:rPr>
              <w:t>17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统一受案号（字段预留，暂时不起作用）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rzjb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字符串/27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left="-2" w:leftChars="-1"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yjfl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180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日志一级分类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ejfl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字符串/180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czrm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字符串/100</w:t>
            </w:r>
            <w:r>
              <w:rPr>
                <w:rFonts w:ascii="黑体" w:hAnsi="黑体" w:eastAsia="黑体"/>
              </w:rPr>
              <w:t>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产生日志时的当前操作人名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fwmc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字符串/180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日志产生的服务名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query</w:t>
            </w:r>
            <w:r>
              <w:rPr>
                <w:rFonts w:hint="eastAsia" w:ascii="黑体" w:hAnsi="黑体" w:eastAsia="黑体"/>
              </w:rPr>
              <w:t>StartDate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匹配创建时间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queryE</w:t>
            </w:r>
            <w:r>
              <w:rPr>
                <w:rFonts w:hint="eastAsia" w:ascii="黑体" w:hAnsi="黑体" w:eastAsia="黑体"/>
              </w:rPr>
              <w:t>ndDate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匹配创建时间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请求参数格式样例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6" w:hRule="atLeast"/>
        </w:trPr>
        <w:tc>
          <w:tcPr>
            <w:tcW w:w="8522" w:type="dxa"/>
            <w:gridSpan w:val="4"/>
          </w:tcPr>
          <w:p>
            <w:pPr>
              <w:pStyle w:val="4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/api/logs/oper?bmsah=1&amp;czrm=1</w:t>
            </w:r>
          </w:p>
        </w:tc>
      </w:tr>
    </w:tbl>
    <w:p>
      <w:pPr>
        <w:pStyle w:val="4"/>
      </w:pPr>
    </w:p>
    <w:p>
      <w:pPr>
        <w:pStyle w:val="5"/>
        <w:rPr>
          <w:rFonts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38611634"/>
      <w:r>
        <w:rPr>
          <w:rFonts w:hint="eastAsia"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  <w:t>返回参数</w:t>
      </w:r>
      <w:bookmarkEnd w:id="2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7"/>
        <w:gridCol w:w="1276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返回类型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http/Json</w:t>
            </w:r>
          </w:p>
        </w:tc>
      </w:tr>
      <w:tr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备注说明</w:t>
            </w:r>
          </w:p>
        </w:tc>
        <w:tc>
          <w:tcPr>
            <w:tcW w:w="6392" w:type="dxa"/>
            <w:gridSpan w:val="3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参数名称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必填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字段类型</w:t>
            </w:r>
            <w:r>
              <w:rPr>
                <w:rFonts w:hint="eastAsia" w:ascii="黑体" w:hAnsi="黑体" w:eastAsia="黑体"/>
                <w:b/>
              </w:rPr>
              <w:t>/长度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retCode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字符串</w:t>
            </w:r>
            <w:r>
              <w:rPr>
                <w:rFonts w:hint="eastAsia" w:ascii="黑体" w:hAnsi="黑体" w:eastAsia="黑体"/>
              </w:rPr>
              <w:t>/4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1000:正常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2000：格式错误，可以</w:t>
            </w:r>
            <w:r>
              <w:rPr>
                <w:rFonts w:ascii="黑体" w:hAnsi="黑体" w:eastAsia="黑体"/>
              </w:rPr>
              <w:t>进行拓展，比如</w:t>
            </w:r>
            <w:r>
              <w:rPr>
                <w:rFonts w:hint="eastAsia" w:ascii="黑体" w:hAnsi="黑体" w:eastAsia="黑体"/>
              </w:rPr>
              <w:t>2001：</w:t>
            </w:r>
            <w:r>
              <w:rPr>
                <w:rFonts w:ascii="黑体" w:hAnsi="黑体" w:eastAsia="黑体"/>
              </w:rPr>
              <w:t>系统参数</w:t>
            </w:r>
            <w:r>
              <w:rPr>
                <w:rFonts w:hint="eastAsia" w:ascii="黑体" w:hAnsi="黑体" w:eastAsia="黑体"/>
              </w:rPr>
              <w:t>缺失、2002：查询</w:t>
            </w:r>
            <w:r>
              <w:rPr>
                <w:rFonts w:ascii="黑体" w:hAnsi="黑体" w:eastAsia="黑体"/>
              </w:rPr>
              <w:t>时间格式不正确…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3000：</w:t>
            </w:r>
            <w:r>
              <w:rPr>
                <w:rFonts w:ascii="黑体" w:hAnsi="黑体" w:eastAsia="黑体"/>
              </w:rPr>
              <w:t>系统处理具体其他错误</w:t>
            </w:r>
            <w:r>
              <w:rPr>
                <w:rFonts w:hint="eastAsia" w:ascii="黑体" w:hAnsi="黑体" w:eastAsia="黑体"/>
              </w:rPr>
              <w:t>，可以</w:t>
            </w:r>
            <w:r>
              <w:rPr>
                <w:rFonts w:ascii="黑体" w:hAnsi="黑体" w:eastAsia="黑体"/>
              </w:rPr>
              <w:t>进行拓展，比如</w:t>
            </w:r>
            <w:r>
              <w:rPr>
                <w:rFonts w:hint="eastAsia" w:ascii="黑体" w:hAnsi="黑体" w:eastAsia="黑体"/>
              </w:rPr>
              <w:t>3001：系统</w:t>
            </w:r>
            <w:r>
              <w:rPr>
                <w:rFonts w:ascii="黑体" w:hAnsi="黑体" w:eastAsia="黑体"/>
              </w:rPr>
              <w:t>错误…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retMsg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字符串/2000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描述错误具体内容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data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List</w:t>
            </w:r>
            <w:r>
              <w:rPr>
                <w:rFonts w:hint="eastAsia" w:ascii="黑体" w:hAnsi="黑体" w:eastAsia="黑体"/>
              </w:rPr>
              <w:t>&lt;</w:t>
            </w:r>
            <w:r>
              <w:rPr>
                <w:rFonts w:ascii="黑体" w:hAnsi="黑体" w:eastAsia="黑体"/>
              </w:rPr>
              <w:t>日志</w:t>
            </w:r>
            <w:r>
              <w:rPr>
                <w:rFonts w:hint="eastAsia" w:ascii="黑体" w:hAnsi="黑体" w:eastAsia="黑体"/>
              </w:rPr>
              <w:t>&gt;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【日志实体】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bmsah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部门受案号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cfcs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数字型</w:t>
            </w:r>
            <w:r>
              <w:rPr>
                <w:rFonts w:hint="eastAsia" w:ascii="黑体" w:hAnsi="黑体" w:eastAsia="黑体"/>
              </w:rPr>
              <w:t>/8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异常重复次数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cjsj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创建时间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cssj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日志产生的时间戳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czrm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字符串/100</w:t>
            </w:r>
            <w:r>
              <w:rPr>
                <w:rFonts w:ascii="黑体" w:hAnsi="黑体" w:eastAsia="黑体"/>
              </w:rPr>
              <w:t>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产生日志时的当前操作人名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ejfl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字符串/180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fwbb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字符串/120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服务版本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fwmc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字符串/180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日志产生的服务名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fwxh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数字型</w:t>
            </w:r>
            <w:r>
              <w:rPr>
                <w:rFonts w:hint="eastAsia" w:ascii="黑体" w:hAnsi="黑体" w:eastAsia="黑体"/>
              </w:rPr>
              <w:t>/6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日志产生的服务间序号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id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字符串/36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khdip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字符串/46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客户端IP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rzjb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字符串/27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rzms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字符串/4000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rzxh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数字型</w:t>
            </w:r>
            <w:r>
              <w:rPr>
                <w:rFonts w:hint="eastAsia" w:ascii="黑体" w:hAnsi="黑体" w:eastAsia="黑体"/>
              </w:rPr>
              <w:t>/</w:t>
            </w:r>
            <w:r>
              <w:rPr>
                <w:rFonts w:ascii="黑体" w:hAnsi="黑体" w:eastAsia="黑体"/>
              </w:rPr>
              <w:t>8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日志产生的服务内序号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rzzid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字符串/36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日志组ID，UUID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sfsc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是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字符型</w:t>
            </w:r>
            <w:r>
              <w:rPr>
                <w:rFonts w:hint="eastAsia" w:ascii="黑体" w:hAnsi="黑体" w:eastAsia="黑体"/>
              </w:rPr>
              <w:t>/1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是否删除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N未删除，Y已删除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sjbsbh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数据标识编号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sjly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字符串/10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数据来源网络(1.工作网,2.专网)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xgffm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200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日志相关方法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xglm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200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日志相关类名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yclm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200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异常类名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ycxx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1000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异常信息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yjfl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180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日志一级分类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ywsx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字符串/</w:t>
            </w:r>
            <w:r>
              <w:rPr>
                <w:rFonts w:ascii="黑体" w:hAnsi="黑体" w:eastAsia="黑体"/>
              </w:rPr>
              <w:t>4000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业务属性，业务类别日志记录的相关业务属性信息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zhxgsj</w:t>
            </w:r>
          </w:p>
        </w:tc>
        <w:tc>
          <w:tcPr>
            <w:tcW w:w="1097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否</w:t>
            </w:r>
          </w:p>
        </w:tc>
        <w:tc>
          <w:tcPr>
            <w:tcW w:w="1276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日期型</w:t>
            </w:r>
          </w:p>
        </w:tc>
        <w:tc>
          <w:tcPr>
            <w:tcW w:w="4019" w:type="dxa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最后修改时间</w:t>
            </w:r>
          </w:p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格式：</w:t>
            </w:r>
            <w:r>
              <w:rPr>
                <w:rFonts w:ascii="黑体" w:hAnsi="黑体" w:eastAsia="黑体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4"/>
              <w:spacing w:line="360" w:lineRule="auto"/>
              <w:ind w:firstLine="0" w:firstLineChars="0"/>
              <w:textAlignment w:val="baseline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格式样例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6" w:hRule="atLeast"/>
        </w:trPr>
        <w:tc>
          <w:tcPr>
            <w:tcW w:w="8522" w:type="dxa"/>
            <w:gridSpan w:val="4"/>
          </w:tcPr>
          <w:p>
            <w:pPr>
              <w:pStyle w:val="4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{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"retCode":1</w:t>
            </w:r>
            <w:r>
              <w:rPr>
                <w:rFonts w:hint="eastAsia" w:ascii="黑体" w:hAnsi="黑体" w:eastAsia="黑体"/>
              </w:rPr>
              <w:t>000</w:t>
            </w:r>
            <w:r>
              <w:rPr>
                <w:rFonts w:ascii="黑体" w:hAnsi="黑体" w:eastAsia="黑体"/>
              </w:rPr>
              <w:t>,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"retMsg":正常,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color w:val="FF0000"/>
              </w:rPr>
              <w:t>"data"</w:t>
            </w:r>
            <w:r>
              <w:rPr>
                <w:rFonts w:ascii="黑体" w:hAnsi="黑体" w:eastAsia="黑体"/>
              </w:rPr>
              <w:t>:[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 {</w:t>
            </w:r>
          </w:p>
          <w:p>
            <w:pPr>
              <w:pStyle w:val="4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  }</w:t>
            </w:r>
          </w:p>
          <w:p>
            <w:pPr>
              <w:pStyle w:val="4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 xml:space="preserve">   ]</w:t>
            </w:r>
          </w:p>
          <w:p>
            <w:pPr>
              <w:pStyle w:val="4"/>
              <w:ind w:firstLine="0" w:firstLineChars="0"/>
              <w:jc w:val="left"/>
              <w:textAlignment w:val="baseline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spacing w:before="320" w:after="320" w:line="360" w:lineRule="auto"/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  <w:rPr>
        <w:rFonts w:ascii="黑体" w:hAnsi="黑体" w:eastAsia="黑体"/>
        <w:sz w:val="21"/>
        <w:szCs w:val="21"/>
      </w:rPr>
    </w:pPr>
    <w:r>
      <w:rPr>
        <w:rFonts w:hint="eastAsia" w:ascii="黑体" w:hAnsi="黑体" w:eastAsia="黑体"/>
        <w:sz w:val="21"/>
        <w:szCs w:val="21"/>
      </w:rPr>
      <w:t>以案件为中心的检察业务协同支撑技术研究-接口说明文档v0.8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3A3"/>
    <w:multiLevelType w:val="multilevel"/>
    <w:tmpl w:val="02DF43A3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E9602D"/>
    <w:multiLevelType w:val="multilevel"/>
    <w:tmpl w:val="2AE9602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 w:ascii="黑体" w:hAnsi="黑体" w:eastAsia="黑体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3BA85FC1"/>
    <w:multiLevelType w:val="multilevel"/>
    <w:tmpl w:val="3BA85FC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2D53E5"/>
    <w:multiLevelType w:val="multilevel"/>
    <w:tmpl w:val="4B2D53E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273522"/>
    <w:multiLevelType w:val="multilevel"/>
    <w:tmpl w:val="5B273522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1605EE8"/>
    <w:multiLevelType w:val="multilevel"/>
    <w:tmpl w:val="61605EE8"/>
    <w:lvl w:ilvl="0" w:tentative="0">
      <w:start w:val="1"/>
      <w:numFmt w:val="decimal"/>
      <w:lvlText w:val="%1)"/>
      <w:lvlJc w:val="left"/>
      <w:pPr>
        <w:ind w:left="840" w:hanging="420"/>
      </w:pPr>
      <w:rPr>
        <w:rFonts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4AD0817"/>
    <w:multiLevelType w:val="multilevel"/>
    <w:tmpl w:val="64AD0817"/>
    <w:lvl w:ilvl="0" w:tentative="0">
      <w:start w:val="1"/>
      <w:numFmt w:val="decimal"/>
      <w:lvlText w:val="%1)"/>
      <w:lvlJc w:val="left"/>
      <w:pPr>
        <w:ind w:left="840" w:hanging="420"/>
      </w:pPr>
      <w:rPr>
        <w:rFonts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B827422"/>
    <w:multiLevelType w:val="multilevel"/>
    <w:tmpl w:val="7B827422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ina">
    <w15:presenceInfo w15:providerId="None" w15:userId="China"/>
  </w15:person>
  <w15:person w15:author="寒笙">
    <w15:presenceInfo w15:providerId="WPS Office" w15:userId="7708456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A2"/>
    <w:rsid w:val="00000A4B"/>
    <w:rsid w:val="000014A2"/>
    <w:rsid w:val="0000233B"/>
    <w:rsid w:val="00002D1E"/>
    <w:rsid w:val="00002ECB"/>
    <w:rsid w:val="00003E04"/>
    <w:rsid w:val="000042A3"/>
    <w:rsid w:val="00011352"/>
    <w:rsid w:val="00013BC7"/>
    <w:rsid w:val="0001422C"/>
    <w:rsid w:val="0001485E"/>
    <w:rsid w:val="00014ACD"/>
    <w:rsid w:val="000163D8"/>
    <w:rsid w:val="0001786E"/>
    <w:rsid w:val="0002063C"/>
    <w:rsid w:val="00021656"/>
    <w:rsid w:val="00023D62"/>
    <w:rsid w:val="0002475F"/>
    <w:rsid w:val="000255CA"/>
    <w:rsid w:val="000269DD"/>
    <w:rsid w:val="00030801"/>
    <w:rsid w:val="00030E30"/>
    <w:rsid w:val="00033531"/>
    <w:rsid w:val="00036D59"/>
    <w:rsid w:val="00040ACF"/>
    <w:rsid w:val="0004256A"/>
    <w:rsid w:val="0004296E"/>
    <w:rsid w:val="00043B1D"/>
    <w:rsid w:val="0004521E"/>
    <w:rsid w:val="0004632C"/>
    <w:rsid w:val="00047735"/>
    <w:rsid w:val="0005029A"/>
    <w:rsid w:val="00052F31"/>
    <w:rsid w:val="00054803"/>
    <w:rsid w:val="00054A4C"/>
    <w:rsid w:val="000556AB"/>
    <w:rsid w:val="000570A1"/>
    <w:rsid w:val="000621E5"/>
    <w:rsid w:val="0006227B"/>
    <w:rsid w:val="000627AE"/>
    <w:rsid w:val="00065932"/>
    <w:rsid w:val="00070830"/>
    <w:rsid w:val="00070993"/>
    <w:rsid w:val="00071101"/>
    <w:rsid w:val="00072081"/>
    <w:rsid w:val="00073FF8"/>
    <w:rsid w:val="00074348"/>
    <w:rsid w:val="00076803"/>
    <w:rsid w:val="00076AEF"/>
    <w:rsid w:val="000777CC"/>
    <w:rsid w:val="00081C9C"/>
    <w:rsid w:val="0008239B"/>
    <w:rsid w:val="00084D5C"/>
    <w:rsid w:val="00085182"/>
    <w:rsid w:val="0008628D"/>
    <w:rsid w:val="00086D50"/>
    <w:rsid w:val="000872BC"/>
    <w:rsid w:val="000874C7"/>
    <w:rsid w:val="000904F0"/>
    <w:rsid w:val="0009136A"/>
    <w:rsid w:val="00092B12"/>
    <w:rsid w:val="00094458"/>
    <w:rsid w:val="00096D84"/>
    <w:rsid w:val="000979EE"/>
    <w:rsid w:val="00097AAE"/>
    <w:rsid w:val="000A00CC"/>
    <w:rsid w:val="000A075A"/>
    <w:rsid w:val="000A2541"/>
    <w:rsid w:val="000A4EA8"/>
    <w:rsid w:val="000A53C0"/>
    <w:rsid w:val="000A5B07"/>
    <w:rsid w:val="000A7510"/>
    <w:rsid w:val="000A75D7"/>
    <w:rsid w:val="000B425E"/>
    <w:rsid w:val="000B552F"/>
    <w:rsid w:val="000B6C26"/>
    <w:rsid w:val="000C20C5"/>
    <w:rsid w:val="000C2B7E"/>
    <w:rsid w:val="000C2D0B"/>
    <w:rsid w:val="000C3157"/>
    <w:rsid w:val="000C4618"/>
    <w:rsid w:val="000C595B"/>
    <w:rsid w:val="000D2228"/>
    <w:rsid w:val="000D3AF3"/>
    <w:rsid w:val="000D4324"/>
    <w:rsid w:val="000D45FD"/>
    <w:rsid w:val="000D634C"/>
    <w:rsid w:val="000D6696"/>
    <w:rsid w:val="000D7D0B"/>
    <w:rsid w:val="000E1254"/>
    <w:rsid w:val="000E12E7"/>
    <w:rsid w:val="000E30FA"/>
    <w:rsid w:val="000E3BEE"/>
    <w:rsid w:val="000E5277"/>
    <w:rsid w:val="000E5E9F"/>
    <w:rsid w:val="000E72FC"/>
    <w:rsid w:val="000F31C0"/>
    <w:rsid w:val="000F7FC2"/>
    <w:rsid w:val="0010118C"/>
    <w:rsid w:val="00101578"/>
    <w:rsid w:val="00101E62"/>
    <w:rsid w:val="0010211C"/>
    <w:rsid w:val="001022BD"/>
    <w:rsid w:val="00103344"/>
    <w:rsid w:val="00105049"/>
    <w:rsid w:val="00105DD2"/>
    <w:rsid w:val="00106721"/>
    <w:rsid w:val="00107B01"/>
    <w:rsid w:val="00112196"/>
    <w:rsid w:val="00112573"/>
    <w:rsid w:val="001131D3"/>
    <w:rsid w:val="0011378B"/>
    <w:rsid w:val="00114514"/>
    <w:rsid w:val="001156C9"/>
    <w:rsid w:val="00116F90"/>
    <w:rsid w:val="00117B62"/>
    <w:rsid w:val="00120660"/>
    <w:rsid w:val="00122F82"/>
    <w:rsid w:val="00123097"/>
    <w:rsid w:val="00123295"/>
    <w:rsid w:val="00123352"/>
    <w:rsid w:val="0012630B"/>
    <w:rsid w:val="00126FB9"/>
    <w:rsid w:val="00131E7A"/>
    <w:rsid w:val="00135EBA"/>
    <w:rsid w:val="00140E60"/>
    <w:rsid w:val="00142BC6"/>
    <w:rsid w:val="0014421B"/>
    <w:rsid w:val="0014495F"/>
    <w:rsid w:val="00144EC3"/>
    <w:rsid w:val="00145DAE"/>
    <w:rsid w:val="00146CA3"/>
    <w:rsid w:val="001473A7"/>
    <w:rsid w:val="001479C2"/>
    <w:rsid w:val="00151D3F"/>
    <w:rsid w:val="00151FDB"/>
    <w:rsid w:val="0015227F"/>
    <w:rsid w:val="00152430"/>
    <w:rsid w:val="00152FFD"/>
    <w:rsid w:val="00154D2C"/>
    <w:rsid w:val="001561DF"/>
    <w:rsid w:val="00156F80"/>
    <w:rsid w:val="00160E4B"/>
    <w:rsid w:val="00161A36"/>
    <w:rsid w:val="00162A85"/>
    <w:rsid w:val="00165A2C"/>
    <w:rsid w:val="001660E9"/>
    <w:rsid w:val="00166E6A"/>
    <w:rsid w:val="00167604"/>
    <w:rsid w:val="00167664"/>
    <w:rsid w:val="00167B07"/>
    <w:rsid w:val="001725F6"/>
    <w:rsid w:val="00173322"/>
    <w:rsid w:val="001751AA"/>
    <w:rsid w:val="00176867"/>
    <w:rsid w:val="00180936"/>
    <w:rsid w:val="00182ACD"/>
    <w:rsid w:val="0018436A"/>
    <w:rsid w:val="0018494A"/>
    <w:rsid w:val="00192F97"/>
    <w:rsid w:val="001943ED"/>
    <w:rsid w:val="001963A2"/>
    <w:rsid w:val="001968B8"/>
    <w:rsid w:val="00196F31"/>
    <w:rsid w:val="001971E1"/>
    <w:rsid w:val="001977EB"/>
    <w:rsid w:val="001A13BE"/>
    <w:rsid w:val="001A1602"/>
    <w:rsid w:val="001A28FE"/>
    <w:rsid w:val="001A45C5"/>
    <w:rsid w:val="001A6E62"/>
    <w:rsid w:val="001B126F"/>
    <w:rsid w:val="001B3D00"/>
    <w:rsid w:val="001B3F28"/>
    <w:rsid w:val="001B4BCC"/>
    <w:rsid w:val="001B5371"/>
    <w:rsid w:val="001B7337"/>
    <w:rsid w:val="001C1162"/>
    <w:rsid w:val="001C1259"/>
    <w:rsid w:val="001C2EEC"/>
    <w:rsid w:val="001C4541"/>
    <w:rsid w:val="001C4814"/>
    <w:rsid w:val="001C484A"/>
    <w:rsid w:val="001C50EC"/>
    <w:rsid w:val="001C5367"/>
    <w:rsid w:val="001C56A9"/>
    <w:rsid w:val="001D20F5"/>
    <w:rsid w:val="001D2876"/>
    <w:rsid w:val="001D360D"/>
    <w:rsid w:val="001D5D1F"/>
    <w:rsid w:val="001D7A2A"/>
    <w:rsid w:val="001E0E7C"/>
    <w:rsid w:val="001E2DA8"/>
    <w:rsid w:val="001E340D"/>
    <w:rsid w:val="001E66A5"/>
    <w:rsid w:val="001E701B"/>
    <w:rsid w:val="001E7CE1"/>
    <w:rsid w:val="001F2706"/>
    <w:rsid w:val="001F2E16"/>
    <w:rsid w:val="001F33A7"/>
    <w:rsid w:val="001F4500"/>
    <w:rsid w:val="001F6F78"/>
    <w:rsid w:val="00203D48"/>
    <w:rsid w:val="00204CDC"/>
    <w:rsid w:val="0020704F"/>
    <w:rsid w:val="00210C31"/>
    <w:rsid w:val="00211C6C"/>
    <w:rsid w:val="00211CB2"/>
    <w:rsid w:val="00212716"/>
    <w:rsid w:val="002144E0"/>
    <w:rsid w:val="00214620"/>
    <w:rsid w:val="00214BD6"/>
    <w:rsid w:val="002240D2"/>
    <w:rsid w:val="00225E5A"/>
    <w:rsid w:val="0022614E"/>
    <w:rsid w:val="0022741D"/>
    <w:rsid w:val="00227F6B"/>
    <w:rsid w:val="002300AF"/>
    <w:rsid w:val="00231932"/>
    <w:rsid w:val="00235024"/>
    <w:rsid w:val="002350B0"/>
    <w:rsid w:val="00240290"/>
    <w:rsid w:val="00240C28"/>
    <w:rsid w:val="00245B7D"/>
    <w:rsid w:val="00247633"/>
    <w:rsid w:val="002542FF"/>
    <w:rsid w:val="002549A7"/>
    <w:rsid w:val="002573F7"/>
    <w:rsid w:val="00257839"/>
    <w:rsid w:val="0026230A"/>
    <w:rsid w:val="00262FC9"/>
    <w:rsid w:val="00263A4D"/>
    <w:rsid w:val="00264925"/>
    <w:rsid w:val="00267571"/>
    <w:rsid w:val="0027057E"/>
    <w:rsid w:val="002723C0"/>
    <w:rsid w:val="00272E3F"/>
    <w:rsid w:val="002757A2"/>
    <w:rsid w:val="002774FA"/>
    <w:rsid w:val="00277785"/>
    <w:rsid w:val="002807FA"/>
    <w:rsid w:val="00281270"/>
    <w:rsid w:val="00281D45"/>
    <w:rsid w:val="00283F01"/>
    <w:rsid w:val="00283FB7"/>
    <w:rsid w:val="00287132"/>
    <w:rsid w:val="002924CB"/>
    <w:rsid w:val="00292B45"/>
    <w:rsid w:val="00292F9E"/>
    <w:rsid w:val="00294F8C"/>
    <w:rsid w:val="00295277"/>
    <w:rsid w:val="002957D9"/>
    <w:rsid w:val="00295864"/>
    <w:rsid w:val="00296241"/>
    <w:rsid w:val="002A01AB"/>
    <w:rsid w:val="002A0816"/>
    <w:rsid w:val="002A0D11"/>
    <w:rsid w:val="002A1DC9"/>
    <w:rsid w:val="002A282A"/>
    <w:rsid w:val="002A31DA"/>
    <w:rsid w:val="002A3433"/>
    <w:rsid w:val="002A490D"/>
    <w:rsid w:val="002A54A2"/>
    <w:rsid w:val="002B0261"/>
    <w:rsid w:val="002B0B2B"/>
    <w:rsid w:val="002B0FBA"/>
    <w:rsid w:val="002B1509"/>
    <w:rsid w:val="002B2DF0"/>
    <w:rsid w:val="002B2F53"/>
    <w:rsid w:val="002B4130"/>
    <w:rsid w:val="002B6305"/>
    <w:rsid w:val="002B64D4"/>
    <w:rsid w:val="002C145F"/>
    <w:rsid w:val="002C152B"/>
    <w:rsid w:val="002C155E"/>
    <w:rsid w:val="002C1DE7"/>
    <w:rsid w:val="002C2189"/>
    <w:rsid w:val="002C6E6F"/>
    <w:rsid w:val="002D2349"/>
    <w:rsid w:val="002D3499"/>
    <w:rsid w:val="002D4B07"/>
    <w:rsid w:val="002D5571"/>
    <w:rsid w:val="002E045B"/>
    <w:rsid w:val="002E0DC8"/>
    <w:rsid w:val="002E2673"/>
    <w:rsid w:val="002E2A85"/>
    <w:rsid w:val="002E38E0"/>
    <w:rsid w:val="002E4660"/>
    <w:rsid w:val="002E48B2"/>
    <w:rsid w:val="002E4E56"/>
    <w:rsid w:val="002E6088"/>
    <w:rsid w:val="002E7254"/>
    <w:rsid w:val="002F12A4"/>
    <w:rsid w:val="002F21F0"/>
    <w:rsid w:val="002F23A6"/>
    <w:rsid w:val="002F3837"/>
    <w:rsid w:val="002F5232"/>
    <w:rsid w:val="002F730A"/>
    <w:rsid w:val="002F780E"/>
    <w:rsid w:val="00300798"/>
    <w:rsid w:val="00301875"/>
    <w:rsid w:val="00302721"/>
    <w:rsid w:val="0030464D"/>
    <w:rsid w:val="003046FD"/>
    <w:rsid w:val="00305D0D"/>
    <w:rsid w:val="003072C3"/>
    <w:rsid w:val="0031062C"/>
    <w:rsid w:val="00310674"/>
    <w:rsid w:val="00312954"/>
    <w:rsid w:val="00313482"/>
    <w:rsid w:val="00313C79"/>
    <w:rsid w:val="003203E7"/>
    <w:rsid w:val="003206D3"/>
    <w:rsid w:val="0032413A"/>
    <w:rsid w:val="00324460"/>
    <w:rsid w:val="00324836"/>
    <w:rsid w:val="00327466"/>
    <w:rsid w:val="003314B3"/>
    <w:rsid w:val="00335D25"/>
    <w:rsid w:val="00342925"/>
    <w:rsid w:val="00342B33"/>
    <w:rsid w:val="00343E2B"/>
    <w:rsid w:val="00347871"/>
    <w:rsid w:val="003525FA"/>
    <w:rsid w:val="0035525B"/>
    <w:rsid w:val="00355A4A"/>
    <w:rsid w:val="00357E03"/>
    <w:rsid w:val="0036099C"/>
    <w:rsid w:val="003611E0"/>
    <w:rsid w:val="00364D74"/>
    <w:rsid w:val="00366AC3"/>
    <w:rsid w:val="00367F47"/>
    <w:rsid w:val="003727F6"/>
    <w:rsid w:val="0037342D"/>
    <w:rsid w:val="003735B8"/>
    <w:rsid w:val="00374CDE"/>
    <w:rsid w:val="00374F3C"/>
    <w:rsid w:val="00375731"/>
    <w:rsid w:val="003764A7"/>
    <w:rsid w:val="00376CCE"/>
    <w:rsid w:val="003808C5"/>
    <w:rsid w:val="00380FAC"/>
    <w:rsid w:val="003814EE"/>
    <w:rsid w:val="0038217A"/>
    <w:rsid w:val="00383315"/>
    <w:rsid w:val="00384E1A"/>
    <w:rsid w:val="003851DC"/>
    <w:rsid w:val="003863C9"/>
    <w:rsid w:val="00390A46"/>
    <w:rsid w:val="0039204E"/>
    <w:rsid w:val="00392957"/>
    <w:rsid w:val="00394117"/>
    <w:rsid w:val="00394492"/>
    <w:rsid w:val="00394818"/>
    <w:rsid w:val="00396F89"/>
    <w:rsid w:val="00397410"/>
    <w:rsid w:val="0039768D"/>
    <w:rsid w:val="00397763"/>
    <w:rsid w:val="003A07F4"/>
    <w:rsid w:val="003A0A39"/>
    <w:rsid w:val="003A0BBC"/>
    <w:rsid w:val="003A0C40"/>
    <w:rsid w:val="003A2FFE"/>
    <w:rsid w:val="003A3C40"/>
    <w:rsid w:val="003A3E0C"/>
    <w:rsid w:val="003A655F"/>
    <w:rsid w:val="003A6FB6"/>
    <w:rsid w:val="003A70EA"/>
    <w:rsid w:val="003B08F4"/>
    <w:rsid w:val="003B2C31"/>
    <w:rsid w:val="003B38A0"/>
    <w:rsid w:val="003B4307"/>
    <w:rsid w:val="003B5309"/>
    <w:rsid w:val="003B66F3"/>
    <w:rsid w:val="003B7790"/>
    <w:rsid w:val="003C29D7"/>
    <w:rsid w:val="003C3D90"/>
    <w:rsid w:val="003C4FC3"/>
    <w:rsid w:val="003C55BF"/>
    <w:rsid w:val="003C6764"/>
    <w:rsid w:val="003C6774"/>
    <w:rsid w:val="003C7079"/>
    <w:rsid w:val="003C7C4F"/>
    <w:rsid w:val="003D0BED"/>
    <w:rsid w:val="003D18A8"/>
    <w:rsid w:val="003D20ED"/>
    <w:rsid w:val="003D305F"/>
    <w:rsid w:val="003D3AA7"/>
    <w:rsid w:val="003D5A3E"/>
    <w:rsid w:val="003D61C0"/>
    <w:rsid w:val="003D67B5"/>
    <w:rsid w:val="003E1258"/>
    <w:rsid w:val="003E18E3"/>
    <w:rsid w:val="003E4482"/>
    <w:rsid w:val="003E46F5"/>
    <w:rsid w:val="003E578D"/>
    <w:rsid w:val="003E6A0E"/>
    <w:rsid w:val="003F193C"/>
    <w:rsid w:val="003F21A6"/>
    <w:rsid w:val="003F4383"/>
    <w:rsid w:val="003F4D93"/>
    <w:rsid w:val="0040006D"/>
    <w:rsid w:val="00400EA3"/>
    <w:rsid w:val="0040103A"/>
    <w:rsid w:val="00402BB8"/>
    <w:rsid w:val="00404F9E"/>
    <w:rsid w:val="004108C7"/>
    <w:rsid w:val="00412FD2"/>
    <w:rsid w:val="00414D78"/>
    <w:rsid w:val="00415292"/>
    <w:rsid w:val="004155D1"/>
    <w:rsid w:val="00415973"/>
    <w:rsid w:val="0041799E"/>
    <w:rsid w:val="00420220"/>
    <w:rsid w:val="00421DB2"/>
    <w:rsid w:val="004249F0"/>
    <w:rsid w:val="00431032"/>
    <w:rsid w:val="004321B1"/>
    <w:rsid w:val="00432B59"/>
    <w:rsid w:val="00433546"/>
    <w:rsid w:val="00435AF2"/>
    <w:rsid w:val="0043653A"/>
    <w:rsid w:val="00437929"/>
    <w:rsid w:val="00441CA2"/>
    <w:rsid w:val="00443E4D"/>
    <w:rsid w:val="00445057"/>
    <w:rsid w:val="00446529"/>
    <w:rsid w:val="00447193"/>
    <w:rsid w:val="00453554"/>
    <w:rsid w:val="00453A5F"/>
    <w:rsid w:val="004549E3"/>
    <w:rsid w:val="00455422"/>
    <w:rsid w:val="00455483"/>
    <w:rsid w:val="00455B4A"/>
    <w:rsid w:val="00456DBA"/>
    <w:rsid w:val="004576D9"/>
    <w:rsid w:val="00457EF8"/>
    <w:rsid w:val="00461996"/>
    <w:rsid w:val="00462FD6"/>
    <w:rsid w:val="004649F0"/>
    <w:rsid w:val="00465C7D"/>
    <w:rsid w:val="00466CAE"/>
    <w:rsid w:val="00467FD2"/>
    <w:rsid w:val="00470097"/>
    <w:rsid w:val="00470153"/>
    <w:rsid w:val="0047307F"/>
    <w:rsid w:val="00477003"/>
    <w:rsid w:val="00477527"/>
    <w:rsid w:val="00480432"/>
    <w:rsid w:val="00482A21"/>
    <w:rsid w:val="00483E61"/>
    <w:rsid w:val="004840ED"/>
    <w:rsid w:val="00484F7E"/>
    <w:rsid w:val="0048547A"/>
    <w:rsid w:val="00486571"/>
    <w:rsid w:val="00486E56"/>
    <w:rsid w:val="00491249"/>
    <w:rsid w:val="00491D0E"/>
    <w:rsid w:val="004949D1"/>
    <w:rsid w:val="004977DD"/>
    <w:rsid w:val="004A11C7"/>
    <w:rsid w:val="004A190F"/>
    <w:rsid w:val="004A1E69"/>
    <w:rsid w:val="004A2A84"/>
    <w:rsid w:val="004A406C"/>
    <w:rsid w:val="004A40BE"/>
    <w:rsid w:val="004B0B76"/>
    <w:rsid w:val="004B1B2D"/>
    <w:rsid w:val="004B3CC4"/>
    <w:rsid w:val="004B3D15"/>
    <w:rsid w:val="004B56D1"/>
    <w:rsid w:val="004B575A"/>
    <w:rsid w:val="004C0852"/>
    <w:rsid w:val="004C1A73"/>
    <w:rsid w:val="004C1E58"/>
    <w:rsid w:val="004C35F9"/>
    <w:rsid w:val="004C362B"/>
    <w:rsid w:val="004C4658"/>
    <w:rsid w:val="004C7B05"/>
    <w:rsid w:val="004D0926"/>
    <w:rsid w:val="004D202F"/>
    <w:rsid w:val="004D3DFB"/>
    <w:rsid w:val="004D4125"/>
    <w:rsid w:val="004D636E"/>
    <w:rsid w:val="004D6433"/>
    <w:rsid w:val="004D6E56"/>
    <w:rsid w:val="004D731C"/>
    <w:rsid w:val="004E16B4"/>
    <w:rsid w:val="004E331E"/>
    <w:rsid w:val="004E356E"/>
    <w:rsid w:val="004E5B1E"/>
    <w:rsid w:val="004E695D"/>
    <w:rsid w:val="004E7254"/>
    <w:rsid w:val="004E7D4A"/>
    <w:rsid w:val="004F39AB"/>
    <w:rsid w:val="004F4236"/>
    <w:rsid w:val="004F4C41"/>
    <w:rsid w:val="004F5D60"/>
    <w:rsid w:val="004F69FA"/>
    <w:rsid w:val="004F6AFD"/>
    <w:rsid w:val="005005C7"/>
    <w:rsid w:val="00502099"/>
    <w:rsid w:val="00503E25"/>
    <w:rsid w:val="00507D6F"/>
    <w:rsid w:val="00510CF6"/>
    <w:rsid w:val="005114ED"/>
    <w:rsid w:val="005122AC"/>
    <w:rsid w:val="00513C20"/>
    <w:rsid w:val="00514F68"/>
    <w:rsid w:val="00515B16"/>
    <w:rsid w:val="0051664F"/>
    <w:rsid w:val="00521A51"/>
    <w:rsid w:val="00522526"/>
    <w:rsid w:val="0052296D"/>
    <w:rsid w:val="00522A50"/>
    <w:rsid w:val="005251A7"/>
    <w:rsid w:val="005258FA"/>
    <w:rsid w:val="00526401"/>
    <w:rsid w:val="005266A3"/>
    <w:rsid w:val="005270FD"/>
    <w:rsid w:val="00530354"/>
    <w:rsid w:val="00530C95"/>
    <w:rsid w:val="00530D59"/>
    <w:rsid w:val="00535197"/>
    <w:rsid w:val="005369FA"/>
    <w:rsid w:val="005375E6"/>
    <w:rsid w:val="00537F37"/>
    <w:rsid w:val="00541DA9"/>
    <w:rsid w:val="005432B8"/>
    <w:rsid w:val="00544963"/>
    <w:rsid w:val="00550340"/>
    <w:rsid w:val="00552AD9"/>
    <w:rsid w:val="0055301E"/>
    <w:rsid w:val="0055398A"/>
    <w:rsid w:val="00553AB4"/>
    <w:rsid w:val="0055412B"/>
    <w:rsid w:val="00557ED3"/>
    <w:rsid w:val="00560036"/>
    <w:rsid w:val="00561AD2"/>
    <w:rsid w:val="00562B25"/>
    <w:rsid w:val="0056586B"/>
    <w:rsid w:val="0056596C"/>
    <w:rsid w:val="00565D77"/>
    <w:rsid w:val="005660B8"/>
    <w:rsid w:val="00566BA5"/>
    <w:rsid w:val="00570F7E"/>
    <w:rsid w:val="005718F0"/>
    <w:rsid w:val="00572BC8"/>
    <w:rsid w:val="00573272"/>
    <w:rsid w:val="00573F1F"/>
    <w:rsid w:val="00576BFC"/>
    <w:rsid w:val="00577E50"/>
    <w:rsid w:val="005815E2"/>
    <w:rsid w:val="00583966"/>
    <w:rsid w:val="00590886"/>
    <w:rsid w:val="00590A08"/>
    <w:rsid w:val="0059120B"/>
    <w:rsid w:val="005912CE"/>
    <w:rsid w:val="00591456"/>
    <w:rsid w:val="00592199"/>
    <w:rsid w:val="0059247F"/>
    <w:rsid w:val="0059563B"/>
    <w:rsid w:val="00595C30"/>
    <w:rsid w:val="00595D66"/>
    <w:rsid w:val="005A01DE"/>
    <w:rsid w:val="005A0DCB"/>
    <w:rsid w:val="005A160D"/>
    <w:rsid w:val="005A2080"/>
    <w:rsid w:val="005A32DE"/>
    <w:rsid w:val="005A6343"/>
    <w:rsid w:val="005A6B8F"/>
    <w:rsid w:val="005A6E0E"/>
    <w:rsid w:val="005A7BD4"/>
    <w:rsid w:val="005B0041"/>
    <w:rsid w:val="005B0827"/>
    <w:rsid w:val="005B0B11"/>
    <w:rsid w:val="005B1958"/>
    <w:rsid w:val="005B2767"/>
    <w:rsid w:val="005B4AA6"/>
    <w:rsid w:val="005B6225"/>
    <w:rsid w:val="005B6820"/>
    <w:rsid w:val="005B6E0C"/>
    <w:rsid w:val="005C38A8"/>
    <w:rsid w:val="005C459C"/>
    <w:rsid w:val="005C59B0"/>
    <w:rsid w:val="005C6B8D"/>
    <w:rsid w:val="005C6DD3"/>
    <w:rsid w:val="005C79A9"/>
    <w:rsid w:val="005D0D9E"/>
    <w:rsid w:val="005D1AEA"/>
    <w:rsid w:val="005D3ADB"/>
    <w:rsid w:val="005D4617"/>
    <w:rsid w:val="005D4E67"/>
    <w:rsid w:val="005D5430"/>
    <w:rsid w:val="005D6327"/>
    <w:rsid w:val="005D6781"/>
    <w:rsid w:val="005E0518"/>
    <w:rsid w:val="005E086E"/>
    <w:rsid w:val="005E1E17"/>
    <w:rsid w:val="005E2B6C"/>
    <w:rsid w:val="005E3DAF"/>
    <w:rsid w:val="005F02B7"/>
    <w:rsid w:val="005F194A"/>
    <w:rsid w:val="005F1A77"/>
    <w:rsid w:val="005F1AD3"/>
    <w:rsid w:val="005F3A00"/>
    <w:rsid w:val="005F5838"/>
    <w:rsid w:val="005F5F8A"/>
    <w:rsid w:val="00600024"/>
    <w:rsid w:val="006020D3"/>
    <w:rsid w:val="00603277"/>
    <w:rsid w:val="00603729"/>
    <w:rsid w:val="006042FA"/>
    <w:rsid w:val="00605D04"/>
    <w:rsid w:val="006061BD"/>
    <w:rsid w:val="00610ADE"/>
    <w:rsid w:val="00611B13"/>
    <w:rsid w:val="0061376C"/>
    <w:rsid w:val="00614412"/>
    <w:rsid w:val="0061566B"/>
    <w:rsid w:val="00616ACA"/>
    <w:rsid w:val="00617804"/>
    <w:rsid w:val="00617D42"/>
    <w:rsid w:val="00620FB5"/>
    <w:rsid w:val="00621740"/>
    <w:rsid w:val="00623F2F"/>
    <w:rsid w:val="00625F48"/>
    <w:rsid w:val="00626450"/>
    <w:rsid w:val="00626D5A"/>
    <w:rsid w:val="006306CB"/>
    <w:rsid w:val="006315A9"/>
    <w:rsid w:val="00631688"/>
    <w:rsid w:val="00632DF9"/>
    <w:rsid w:val="0063343B"/>
    <w:rsid w:val="00633944"/>
    <w:rsid w:val="006372E7"/>
    <w:rsid w:val="0064065D"/>
    <w:rsid w:val="00642BAC"/>
    <w:rsid w:val="00644D08"/>
    <w:rsid w:val="00645CAF"/>
    <w:rsid w:val="006526C8"/>
    <w:rsid w:val="006529C3"/>
    <w:rsid w:val="00654A66"/>
    <w:rsid w:val="0065535B"/>
    <w:rsid w:val="00655B49"/>
    <w:rsid w:val="00657B17"/>
    <w:rsid w:val="00660ECF"/>
    <w:rsid w:val="00661AF1"/>
    <w:rsid w:val="00666CAD"/>
    <w:rsid w:val="00667011"/>
    <w:rsid w:val="006677D0"/>
    <w:rsid w:val="00667C31"/>
    <w:rsid w:val="006710A8"/>
    <w:rsid w:val="0067156F"/>
    <w:rsid w:val="00671707"/>
    <w:rsid w:val="0067237C"/>
    <w:rsid w:val="00672628"/>
    <w:rsid w:val="00674C24"/>
    <w:rsid w:val="00675366"/>
    <w:rsid w:val="00681B8C"/>
    <w:rsid w:val="006828FB"/>
    <w:rsid w:val="00682CF7"/>
    <w:rsid w:val="0069031B"/>
    <w:rsid w:val="00690A6D"/>
    <w:rsid w:val="00690FF6"/>
    <w:rsid w:val="006913D5"/>
    <w:rsid w:val="006913F9"/>
    <w:rsid w:val="006940A6"/>
    <w:rsid w:val="00695A15"/>
    <w:rsid w:val="00695D12"/>
    <w:rsid w:val="00697B4A"/>
    <w:rsid w:val="006A0235"/>
    <w:rsid w:val="006A0408"/>
    <w:rsid w:val="006A1442"/>
    <w:rsid w:val="006A29CB"/>
    <w:rsid w:val="006A3049"/>
    <w:rsid w:val="006A3DC0"/>
    <w:rsid w:val="006A5438"/>
    <w:rsid w:val="006A5B9A"/>
    <w:rsid w:val="006A60B0"/>
    <w:rsid w:val="006B277A"/>
    <w:rsid w:val="006B3BBF"/>
    <w:rsid w:val="006B6073"/>
    <w:rsid w:val="006B79E3"/>
    <w:rsid w:val="006C03C2"/>
    <w:rsid w:val="006C3EE0"/>
    <w:rsid w:val="006C4FD4"/>
    <w:rsid w:val="006C6470"/>
    <w:rsid w:val="006C762F"/>
    <w:rsid w:val="006D1255"/>
    <w:rsid w:val="006D2E8C"/>
    <w:rsid w:val="006D511E"/>
    <w:rsid w:val="006D6DE2"/>
    <w:rsid w:val="006E3263"/>
    <w:rsid w:val="006E40D3"/>
    <w:rsid w:val="006E42B1"/>
    <w:rsid w:val="006E7178"/>
    <w:rsid w:val="006E7FAB"/>
    <w:rsid w:val="006F0C8C"/>
    <w:rsid w:val="006F32D9"/>
    <w:rsid w:val="006F45D5"/>
    <w:rsid w:val="006F4CA7"/>
    <w:rsid w:val="006F5312"/>
    <w:rsid w:val="006F58E3"/>
    <w:rsid w:val="006F716F"/>
    <w:rsid w:val="00702519"/>
    <w:rsid w:val="00702C3A"/>
    <w:rsid w:val="00702C41"/>
    <w:rsid w:val="0070361E"/>
    <w:rsid w:val="00705572"/>
    <w:rsid w:val="00705BD1"/>
    <w:rsid w:val="0070738E"/>
    <w:rsid w:val="00710585"/>
    <w:rsid w:val="00711E4B"/>
    <w:rsid w:val="00713932"/>
    <w:rsid w:val="00714637"/>
    <w:rsid w:val="00715510"/>
    <w:rsid w:val="00716FF5"/>
    <w:rsid w:val="0072271F"/>
    <w:rsid w:val="0072375C"/>
    <w:rsid w:val="00724A13"/>
    <w:rsid w:val="00724DBE"/>
    <w:rsid w:val="00727D84"/>
    <w:rsid w:val="00730F1E"/>
    <w:rsid w:val="007314A4"/>
    <w:rsid w:val="0073366A"/>
    <w:rsid w:val="007407E2"/>
    <w:rsid w:val="00742BBF"/>
    <w:rsid w:val="007449BE"/>
    <w:rsid w:val="00745874"/>
    <w:rsid w:val="0074607B"/>
    <w:rsid w:val="0074730B"/>
    <w:rsid w:val="007477AC"/>
    <w:rsid w:val="0075008D"/>
    <w:rsid w:val="00750AB6"/>
    <w:rsid w:val="00751DBB"/>
    <w:rsid w:val="007520DC"/>
    <w:rsid w:val="00754657"/>
    <w:rsid w:val="00754A70"/>
    <w:rsid w:val="00754F1F"/>
    <w:rsid w:val="007569B4"/>
    <w:rsid w:val="007579EA"/>
    <w:rsid w:val="00762636"/>
    <w:rsid w:val="00763AA4"/>
    <w:rsid w:val="00763EE3"/>
    <w:rsid w:val="007642F8"/>
    <w:rsid w:val="007652E5"/>
    <w:rsid w:val="0076695C"/>
    <w:rsid w:val="00766F49"/>
    <w:rsid w:val="0077010C"/>
    <w:rsid w:val="00771B58"/>
    <w:rsid w:val="007722DA"/>
    <w:rsid w:val="007725E4"/>
    <w:rsid w:val="00772DA2"/>
    <w:rsid w:val="00773B69"/>
    <w:rsid w:val="00773F57"/>
    <w:rsid w:val="0077739F"/>
    <w:rsid w:val="00777470"/>
    <w:rsid w:val="00777479"/>
    <w:rsid w:val="007778CE"/>
    <w:rsid w:val="00777C70"/>
    <w:rsid w:val="00781DC8"/>
    <w:rsid w:val="007821D6"/>
    <w:rsid w:val="007829B5"/>
    <w:rsid w:val="00783C09"/>
    <w:rsid w:val="007849D0"/>
    <w:rsid w:val="00784DE0"/>
    <w:rsid w:val="007923F3"/>
    <w:rsid w:val="00793197"/>
    <w:rsid w:val="00794D9D"/>
    <w:rsid w:val="00795156"/>
    <w:rsid w:val="007A0F03"/>
    <w:rsid w:val="007A29DD"/>
    <w:rsid w:val="007A2DF3"/>
    <w:rsid w:val="007A54B8"/>
    <w:rsid w:val="007A55D8"/>
    <w:rsid w:val="007A7185"/>
    <w:rsid w:val="007B0B80"/>
    <w:rsid w:val="007B0BF1"/>
    <w:rsid w:val="007B1E32"/>
    <w:rsid w:val="007B34E5"/>
    <w:rsid w:val="007B3AB9"/>
    <w:rsid w:val="007B43A6"/>
    <w:rsid w:val="007B4DD4"/>
    <w:rsid w:val="007C06C0"/>
    <w:rsid w:val="007C09EE"/>
    <w:rsid w:val="007C1CF9"/>
    <w:rsid w:val="007C2B5E"/>
    <w:rsid w:val="007C35E7"/>
    <w:rsid w:val="007C4E95"/>
    <w:rsid w:val="007D130F"/>
    <w:rsid w:val="007D1663"/>
    <w:rsid w:val="007D2EE5"/>
    <w:rsid w:val="007D573B"/>
    <w:rsid w:val="007D7365"/>
    <w:rsid w:val="007D7691"/>
    <w:rsid w:val="007E176E"/>
    <w:rsid w:val="007E3044"/>
    <w:rsid w:val="007E7BDE"/>
    <w:rsid w:val="007F0F4B"/>
    <w:rsid w:val="007F28F9"/>
    <w:rsid w:val="007F33F9"/>
    <w:rsid w:val="007F36CB"/>
    <w:rsid w:val="007F5A71"/>
    <w:rsid w:val="007F5AA4"/>
    <w:rsid w:val="007F7ED6"/>
    <w:rsid w:val="00801A90"/>
    <w:rsid w:val="00802BD9"/>
    <w:rsid w:val="0080336A"/>
    <w:rsid w:val="0080523F"/>
    <w:rsid w:val="00806367"/>
    <w:rsid w:val="00806395"/>
    <w:rsid w:val="008064FC"/>
    <w:rsid w:val="00812DD1"/>
    <w:rsid w:val="00812FF4"/>
    <w:rsid w:val="00814C97"/>
    <w:rsid w:val="00815A1A"/>
    <w:rsid w:val="00822150"/>
    <w:rsid w:val="008225D7"/>
    <w:rsid w:val="008237C9"/>
    <w:rsid w:val="008357EE"/>
    <w:rsid w:val="00835D46"/>
    <w:rsid w:val="00835FD4"/>
    <w:rsid w:val="008424A1"/>
    <w:rsid w:val="00842B2E"/>
    <w:rsid w:val="008446DD"/>
    <w:rsid w:val="00846B79"/>
    <w:rsid w:val="00847AB0"/>
    <w:rsid w:val="0085160F"/>
    <w:rsid w:val="00854A16"/>
    <w:rsid w:val="008561A5"/>
    <w:rsid w:val="00856FB3"/>
    <w:rsid w:val="008606B1"/>
    <w:rsid w:val="00861C43"/>
    <w:rsid w:val="00862029"/>
    <w:rsid w:val="0086267F"/>
    <w:rsid w:val="00863706"/>
    <w:rsid w:val="00865770"/>
    <w:rsid w:val="00866808"/>
    <w:rsid w:val="00871CDC"/>
    <w:rsid w:val="0087467B"/>
    <w:rsid w:val="008758E1"/>
    <w:rsid w:val="00875C69"/>
    <w:rsid w:val="00876048"/>
    <w:rsid w:val="00876662"/>
    <w:rsid w:val="008779E2"/>
    <w:rsid w:val="00882F2B"/>
    <w:rsid w:val="00883218"/>
    <w:rsid w:val="0088447C"/>
    <w:rsid w:val="0088491A"/>
    <w:rsid w:val="00885193"/>
    <w:rsid w:val="00885ABD"/>
    <w:rsid w:val="00887939"/>
    <w:rsid w:val="00890EC8"/>
    <w:rsid w:val="008914F8"/>
    <w:rsid w:val="00892B6F"/>
    <w:rsid w:val="00897243"/>
    <w:rsid w:val="008A000C"/>
    <w:rsid w:val="008A10F2"/>
    <w:rsid w:val="008A332F"/>
    <w:rsid w:val="008A36C3"/>
    <w:rsid w:val="008B30DA"/>
    <w:rsid w:val="008B414E"/>
    <w:rsid w:val="008B4681"/>
    <w:rsid w:val="008B5984"/>
    <w:rsid w:val="008B69DB"/>
    <w:rsid w:val="008B72AF"/>
    <w:rsid w:val="008C0CD9"/>
    <w:rsid w:val="008C0D7F"/>
    <w:rsid w:val="008C1105"/>
    <w:rsid w:val="008C399D"/>
    <w:rsid w:val="008C54EB"/>
    <w:rsid w:val="008C6756"/>
    <w:rsid w:val="008D0425"/>
    <w:rsid w:val="008D13D3"/>
    <w:rsid w:val="008D3F1B"/>
    <w:rsid w:val="008D5E02"/>
    <w:rsid w:val="008D7046"/>
    <w:rsid w:val="008D79B2"/>
    <w:rsid w:val="008E0137"/>
    <w:rsid w:val="008E2A50"/>
    <w:rsid w:val="008E2F68"/>
    <w:rsid w:val="008E3D08"/>
    <w:rsid w:val="008E6C1E"/>
    <w:rsid w:val="008E73AD"/>
    <w:rsid w:val="008E7741"/>
    <w:rsid w:val="008E7FB1"/>
    <w:rsid w:val="008F06F7"/>
    <w:rsid w:val="008F1640"/>
    <w:rsid w:val="008F17EF"/>
    <w:rsid w:val="00901D74"/>
    <w:rsid w:val="00904E4B"/>
    <w:rsid w:val="0090507B"/>
    <w:rsid w:val="00907560"/>
    <w:rsid w:val="00910289"/>
    <w:rsid w:val="00911AF8"/>
    <w:rsid w:val="009231E5"/>
    <w:rsid w:val="00923C43"/>
    <w:rsid w:val="00923DF2"/>
    <w:rsid w:val="00925929"/>
    <w:rsid w:val="00926854"/>
    <w:rsid w:val="009272B2"/>
    <w:rsid w:val="00933C16"/>
    <w:rsid w:val="009348E6"/>
    <w:rsid w:val="009368F7"/>
    <w:rsid w:val="009420DE"/>
    <w:rsid w:val="00942182"/>
    <w:rsid w:val="00942271"/>
    <w:rsid w:val="0094332F"/>
    <w:rsid w:val="00944CA7"/>
    <w:rsid w:val="0094623D"/>
    <w:rsid w:val="009462C4"/>
    <w:rsid w:val="00946723"/>
    <w:rsid w:val="00946BF9"/>
    <w:rsid w:val="009509E9"/>
    <w:rsid w:val="00954815"/>
    <w:rsid w:val="00957970"/>
    <w:rsid w:val="009635FA"/>
    <w:rsid w:val="009637A8"/>
    <w:rsid w:val="00964708"/>
    <w:rsid w:val="009656C4"/>
    <w:rsid w:val="00966D88"/>
    <w:rsid w:val="0097140D"/>
    <w:rsid w:val="00971CCF"/>
    <w:rsid w:val="00972231"/>
    <w:rsid w:val="00974F1E"/>
    <w:rsid w:val="0097568E"/>
    <w:rsid w:val="00975A63"/>
    <w:rsid w:val="00976E52"/>
    <w:rsid w:val="009809D1"/>
    <w:rsid w:val="00980BEB"/>
    <w:rsid w:val="00985E0B"/>
    <w:rsid w:val="00985FDA"/>
    <w:rsid w:val="009860B6"/>
    <w:rsid w:val="00986773"/>
    <w:rsid w:val="0099062A"/>
    <w:rsid w:val="009906E6"/>
    <w:rsid w:val="009910A5"/>
    <w:rsid w:val="00991CCD"/>
    <w:rsid w:val="00992CE9"/>
    <w:rsid w:val="0099359F"/>
    <w:rsid w:val="00993A4D"/>
    <w:rsid w:val="00993EDA"/>
    <w:rsid w:val="00994656"/>
    <w:rsid w:val="00994F56"/>
    <w:rsid w:val="009A01DD"/>
    <w:rsid w:val="009A1C5F"/>
    <w:rsid w:val="009A3979"/>
    <w:rsid w:val="009A44A2"/>
    <w:rsid w:val="009A72E2"/>
    <w:rsid w:val="009A7F91"/>
    <w:rsid w:val="009B0592"/>
    <w:rsid w:val="009B2368"/>
    <w:rsid w:val="009B3CAA"/>
    <w:rsid w:val="009B4982"/>
    <w:rsid w:val="009B52F7"/>
    <w:rsid w:val="009B7049"/>
    <w:rsid w:val="009C0B9D"/>
    <w:rsid w:val="009C1E8C"/>
    <w:rsid w:val="009C2369"/>
    <w:rsid w:val="009C2402"/>
    <w:rsid w:val="009C50C2"/>
    <w:rsid w:val="009C5BEA"/>
    <w:rsid w:val="009C696C"/>
    <w:rsid w:val="009C70D3"/>
    <w:rsid w:val="009C7761"/>
    <w:rsid w:val="009C7C92"/>
    <w:rsid w:val="009D232E"/>
    <w:rsid w:val="009D300F"/>
    <w:rsid w:val="009D406F"/>
    <w:rsid w:val="009D477B"/>
    <w:rsid w:val="009D482C"/>
    <w:rsid w:val="009D5197"/>
    <w:rsid w:val="009D7142"/>
    <w:rsid w:val="009D78E0"/>
    <w:rsid w:val="009E1F77"/>
    <w:rsid w:val="009E2649"/>
    <w:rsid w:val="009E633A"/>
    <w:rsid w:val="009E7155"/>
    <w:rsid w:val="009F2E98"/>
    <w:rsid w:val="009F4AA8"/>
    <w:rsid w:val="009F4F93"/>
    <w:rsid w:val="009F57B1"/>
    <w:rsid w:val="009F6271"/>
    <w:rsid w:val="00A002F4"/>
    <w:rsid w:val="00A02610"/>
    <w:rsid w:val="00A02D82"/>
    <w:rsid w:val="00A04311"/>
    <w:rsid w:val="00A067DC"/>
    <w:rsid w:val="00A07291"/>
    <w:rsid w:val="00A109E5"/>
    <w:rsid w:val="00A10C69"/>
    <w:rsid w:val="00A13625"/>
    <w:rsid w:val="00A13632"/>
    <w:rsid w:val="00A15840"/>
    <w:rsid w:val="00A16FC1"/>
    <w:rsid w:val="00A17987"/>
    <w:rsid w:val="00A17997"/>
    <w:rsid w:val="00A20944"/>
    <w:rsid w:val="00A20B8D"/>
    <w:rsid w:val="00A20FAE"/>
    <w:rsid w:val="00A22061"/>
    <w:rsid w:val="00A22718"/>
    <w:rsid w:val="00A23206"/>
    <w:rsid w:val="00A2374F"/>
    <w:rsid w:val="00A2407D"/>
    <w:rsid w:val="00A2477F"/>
    <w:rsid w:val="00A26604"/>
    <w:rsid w:val="00A27099"/>
    <w:rsid w:val="00A27584"/>
    <w:rsid w:val="00A2796A"/>
    <w:rsid w:val="00A30EFD"/>
    <w:rsid w:val="00A315E8"/>
    <w:rsid w:val="00A31A1C"/>
    <w:rsid w:val="00A31DDA"/>
    <w:rsid w:val="00A3241D"/>
    <w:rsid w:val="00A32503"/>
    <w:rsid w:val="00A35F9D"/>
    <w:rsid w:val="00A40086"/>
    <w:rsid w:val="00A40ED7"/>
    <w:rsid w:val="00A419F0"/>
    <w:rsid w:val="00A4206D"/>
    <w:rsid w:val="00A422EC"/>
    <w:rsid w:val="00A432A0"/>
    <w:rsid w:val="00A446D7"/>
    <w:rsid w:val="00A44871"/>
    <w:rsid w:val="00A44D35"/>
    <w:rsid w:val="00A45BD6"/>
    <w:rsid w:val="00A471B5"/>
    <w:rsid w:val="00A47AA5"/>
    <w:rsid w:val="00A50C4E"/>
    <w:rsid w:val="00A50E2A"/>
    <w:rsid w:val="00A50E84"/>
    <w:rsid w:val="00A52416"/>
    <w:rsid w:val="00A557F2"/>
    <w:rsid w:val="00A562C1"/>
    <w:rsid w:val="00A5685B"/>
    <w:rsid w:val="00A568B9"/>
    <w:rsid w:val="00A573A7"/>
    <w:rsid w:val="00A57DE3"/>
    <w:rsid w:val="00A60348"/>
    <w:rsid w:val="00A62953"/>
    <w:rsid w:val="00A62E6A"/>
    <w:rsid w:val="00A63110"/>
    <w:rsid w:val="00A64DBC"/>
    <w:rsid w:val="00A6610C"/>
    <w:rsid w:val="00A669A7"/>
    <w:rsid w:val="00A7215F"/>
    <w:rsid w:val="00A768D9"/>
    <w:rsid w:val="00A779F4"/>
    <w:rsid w:val="00A8137D"/>
    <w:rsid w:val="00A813E8"/>
    <w:rsid w:val="00A81CF7"/>
    <w:rsid w:val="00A843C5"/>
    <w:rsid w:val="00A8447F"/>
    <w:rsid w:val="00A8528B"/>
    <w:rsid w:val="00A87F8D"/>
    <w:rsid w:val="00A90271"/>
    <w:rsid w:val="00A91797"/>
    <w:rsid w:val="00A94271"/>
    <w:rsid w:val="00A95145"/>
    <w:rsid w:val="00A95E34"/>
    <w:rsid w:val="00A9795B"/>
    <w:rsid w:val="00AA1D97"/>
    <w:rsid w:val="00AA3A75"/>
    <w:rsid w:val="00AA657D"/>
    <w:rsid w:val="00AA6FAC"/>
    <w:rsid w:val="00AB0D1E"/>
    <w:rsid w:val="00AB1CE7"/>
    <w:rsid w:val="00AB3A9A"/>
    <w:rsid w:val="00AB3BA6"/>
    <w:rsid w:val="00AB4897"/>
    <w:rsid w:val="00AB6417"/>
    <w:rsid w:val="00AB767A"/>
    <w:rsid w:val="00AC3DB6"/>
    <w:rsid w:val="00AC4787"/>
    <w:rsid w:val="00AD0F69"/>
    <w:rsid w:val="00AD152C"/>
    <w:rsid w:val="00AD23D1"/>
    <w:rsid w:val="00AD4D0E"/>
    <w:rsid w:val="00AD57E2"/>
    <w:rsid w:val="00AD5B2C"/>
    <w:rsid w:val="00AD612F"/>
    <w:rsid w:val="00AD6165"/>
    <w:rsid w:val="00AD665C"/>
    <w:rsid w:val="00AD68F6"/>
    <w:rsid w:val="00AD6A75"/>
    <w:rsid w:val="00AD732A"/>
    <w:rsid w:val="00AD75E1"/>
    <w:rsid w:val="00AE298E"/>
    <w:rsid w:val="00AF006F"/>
    <w:rsid w:val="00AF39DB"/>
    <w:rsid w:val="00AF3C3E"/>
    <w:rsid w:val="00AF45D6"/>
    <w:rsid w:val="00AF5834"/>
    <w:rsid w:val="00AF61AE"/>
    <w:rsid w:val="00AF743B"/>
    <w:rsid w:val="00B003B9"/>
    <w:rsid w:val="00B02E23"/>
    <w:rsid w:val="00B03C72"/>
    <w:rsid w:val="00B056DB"/>
    <w:rsid w:val="00B06C64"/>
    <w:rsid w:val="00B10369"/>
    <w:rsid w:val="00B10DD5"/>
    <w:rsid w:val="00B1557B"/>
    <w:rsid w:val="00B15D80"/>
    <w:rsid w:val="00B167C8"/>
    <w:rsid w:val="00B20E34"/>
    <w:rsid w:val="00B20E6B"/>
    <w:rsid w:val="00B21793"/>
    <w:rsid w:val="00B22B66"/>
    <w:rsid w:val="00B235B0"/>
    <w:rsid w:val="00B25430"/>
    <w:rsid w:val="00B26C68"/>
    <w:rsid w:val="00B2704E"/>
    <w:rsid w:val="00B276A4"/>
    <w:rsid w:val="00B32D21"/>
    <w:rsid w:val="00B3304D"/>
    <w:rsid w:val="00B34A9E"/>
    <w:rsid w:val="00B35951"/>
    <w:rsid w:val="00B36D18"/>
    <w:rsid w:val="00B3701E"/>
    <w:rsid w:val="00B417AF"/>
    <w:rsid w:val="00B41920"/>
    <w:rsid w:val="00B43362"/>
    <w:rsid w:val="00B44DC6"/>
    <w:rsid w:val="00B451A8"/>
    <w:rsid w:val="00B50483"/>
    <w:rsid w:val="00B5299E"/>
    <w:rsid w:val="00B5681B"/>
    <w:rsid w:val="00B56C49"/>
    <w:rsid w:val="00B570FD"/>
    <w:rsid w:val="00B61626"/>
    <w:rsid w:val="00B616C5"/>
    <w:rsid w:val="00B639AF"/>
    <w:rsid w:val="00B6685E"/>
    <w:rsid w:val="00B66D80"/>
    <w:rsid w:val="00B675C2"/>
    <w:rsid w:val="00B679AF"/>
    <w:rsid w:val="00B70DB7"/>
    <w:rsid w:val="00B72515"/>
    <w:rsid w:val="00B73044"/>
    <w:rsid w:val="00B732E2"/>
    <w:rsid w:val="00B8039D"/>
    <w:rsid w:val="00B80690"/>
    <w:rsid w:val="00B82061"/>
    <w:rsid w:val="00B825FF"/>
    <w:rsid w:val="00B909CA"/>
    <w:rsid w:val="00B9218E"/>
    <w:rsid w:val="00B93EF1"/>
    <w:rsid w:val="00B96430"/>
    <w:rsid w:val="00BA21CC"/>
    <w:rsid w:val="00BA261F"/>
    <w:rsid w:val="00BA2E46"/>
    <w:rsid w:val="00BA6ECE"/>
    <w:rsid w:val="00BA7990"/>
    <w:rsid w:val="00BB2805"/>
    <w:rsid w:val="00BB2DB9"/>
    <w:rsid w:val="00BB32C6"/>
    <w:rsid w:val="00BB3BC2"/>
    <w:rsid w:val="00BB3CEA"/>
    <w:rsid w:val="00BB3ED5"/>
    <w:rsid w:val="00BB4B26"/>
    <w:rsid w:val="00BB5773"/>
    <w:rsid w:val="00BB5C4C"/>
    <w:rsid w:val="00BB5D76"/>
    <w:rsid w:val="00BB7E59"/>
    <w:rsid w:val="00BC0D9D"/>
    <w:rsid w:val="00BC2C1A"/>
    <w:rsid w:val="00BC5855"/>
    <w:rsid w:val="00BC5E57"/>
    <w:rsid w:val="00BC6332"/>
    <w:rsid w:val="00BD05C3"/>
    <w:rsid w:val="00BD0A89"/>
    <w:rsid w:val="00BD1A22"/>
    <w:rsid w:val="00BD5FC8"/>
    <w:rsid w:val="00BE101E"/>
    <w:rsid w:val="00BE1461"/>
    <w:rsid w:val="00BE185C"/>
    <w:rsid w:val="00BE23DE"/>
    <w:rsid w:val="00BE2791"/>
    <w:rsid w:val="00BE4B81"/>
    <w:rsid w:val="00BE5D2A"/>
    <w:rsid w:val="00BE6379"/>
    <w:rsid w:val="00BE7314"/>
    <w:rsid w:val="00BF40C4"/>
    <w:rsid w:val="00BF61C2"/>
    <w:rsid w:val="00BF66A4"/>
    <w:rsid w:val="00C01425"/>
    <w:rsid w:val="00C024D3"/>
    <w:rsid w:val="00C03122"/>
    <w:rsid w:val="00C040C0"/>
    <w:rsid w:val="00C041B1"/>
    <w:rsid w:val="00C04DB5"/>
    <w:rsid w:val="00C05182"/>
    <w:rsid w:val="00C060A6"/>
    <w:rsid w:val="00C073D6"/>
    <w:rsid w:val="00C136FC"/>
    <w:rsid w:val="00C149EB"/>
    <w:rsid w:val="00C14C26"/>
    <w:rsid w:val="00C15220"/>
    <w:rsid w:val="00C156BD"/>
    <w:rsid w:val="00C16197"/>
    <w:rsid w:val="00C162B4"/>
    <w:rsid w:val="00C21371"/>
    <w:rsid w:val="00C21E8C"/>
    <w:rsid w:val="00C220A8"/>
    <w:rsid w:val="00C226E9"/>
    <w:rsid w:val="00C23A95"/>
    <w:rsid w:val="00C248CC"/>
    <w:rsid w:val="00C276B1"/>
    <w:rsid w:val="00C27EF6"/>
    <w:rsid w:val="00C331DE"/>
    <w:rsid w:val="00C34899"/>
    <w:rsid w:val="00C349E5"/>
    <w:rsid w:val="00C35251"/>
    <w:rsid w:val="00C40399"/>
    <w:rsid w:val="00C40BE6"/>
    <w:rsid w:val="00C41582"/>
    <w:rsid w:val="00C42A0B"/>
    <w:rsid w:val="00C42E98"/>
    <w:rsid w:val="00C46425"/>
    <w:rsid w:val="00C471D7"/>
    <w:rsid w:val="00C50A5D"/>
    <w:rsid w:val="00C5212B"/>
    <w:rsid w:val="00C54A24"/>
    <w:rsid w:val="00C60E81"/>
    <w:rsid w:val="00C64671"/>
    <w:rsid w:val="00C64ADE"/>
    <w:rsid w:val="00C66C86"/>
    <w:rsid w:val="00C6786D"/>
    <w:rsid w:val="00C6791B"/>
    <w:rsid w:val="00C70CEB"/>
    <w:rsid w:val="00C710E4"/>
    <w:rsid w:val="00C715E9"/>
    <w:rsid w:val="00C73526"/>
    <w:rsid w:val="00C7617F"/>
    <w:rsid w:val="00C81A79"/>
    <w:rsid w:val="00C83601"/>
    <w:rsid w:val="00C87F31"/>
    <w:rsid w:val="00C9028B"/>
    <w:rsid w:val="00C917E3"/>
    <w:rsid w:val="00C91E1A"/>
    <w:rsid w:val="00C95029"/>
    <w:rsid w:val="00C95F6A"/>
    <w:rsid w:val="00C96476"/>
    <w:rsid w:val="00C96F33"/>
    <w:rsid w:val="00CA0A44"/>
    <w:rsid w:val="00CA21D1"/>
    <w:rsid w:val="00CA284D"/>
    <w:rsid w:val="00CA2F33"/>
    <w:rsid w:val="00CA3B00"/>
    <w:rsid w:val="00CA4E2B"/>
    <w:rsid w:val="00CB21CB"/>
    <w:rsid w:val="00CB3361"/>
    <w:rsid w:val="00CD1900"/>
    <w:rsid w:val="00CD1977"/>
    <w:rsid w:val="00CD3386"/>
    <w:rsid w:val="00CD4508"/>
    <w:rsid w:val="00CD4C2F"/>
    <w:rsid w:val="00CD4EC9"/>
    <w:rsid w:val="00CD6247"/>
    <w:rsid w:val="00CD6623"/>
    <w:rsid w:val="00CD6714"/>
    <w:rsid w:val="00CE247C"/>
    <w:rsid w:val="00CE428C"/>
    <w:rsid w:val="00CE48D4"/>
    <w:rsid w:val="00CE58E7"/>
    <w:rsid w:val="00CE7A02"/>
    <w:rsid w:val="00CF39F8"/>
    <w:rsid w:val="00CF5CD7"/>
    <w:rsid w:val="00CF63FF"/>
    <w:rsid w:val="00CF67D9"/>
    <w:rsid w:val="00CF759E"/>
    <w:rsid w:val="00D0116A"/>
    <w:rsid w:val="00D02CBB"/>
    <w:rsid w:val="00D0313F"/>
    <w:rsid w:val="00D04DED"/>
    <w:rsid w:val="00D07BD1"/>
    <w:rsid w:val="00D10376"/>
    <w:rsid w:val="00D10788"/>
    <w:rsid w:val="00D11670"/>
    <w:rsid w:val="00D11B31"/>
    <w:rsid w:val="00D12AC0"/>
    <w:rsid w:val="00D175A0"/>
    <w:rsid w:val="00D236BB"/>
    <w:rsid w:val="00D24728"/>
    <w:rsid w:val="00D26640"/>
    <w:rsid w:val="00D30B07"/>
    <w:rsid w:val="00D30B8C"/>
    <w:rsid w:val="00D3154C"/>
    <w:rsid w:val="00D31724"/>
    <w:rsid w:val="00D31846"/>
    <w:rsid w:val="00D33376"/>
    <w:rsid w:val="00D336AB"/>
    <w:rsid w:val="00D34C07"/>
    <w:rsid w:val="00D358B8"/>
    <w:rsid w:val="00D36176"/>
    <w:rsid w:val="00D37A72"/>
    <w:rsid w:val="00D42D1F"/>
    <w:rsid w:val="00D42F72"/>
    <w:rsid w:val="00D45854"/>
    <w:rsid w:val="00D45A69"/>
    <w:rsid w:val="00D46880"/>
    <w:rsid w:val="00D471D3"/>
    <w:rsid w:val="00D476EF"/>
    <w:rsid w:val="00D506D8"/>
    <w:rsid w:val="00D50B8F"/>
    <w:rsid w:val="00D524F1"/>
    <w:rsid w:val="00D57BEE"/>
    <w:rsid w:val="00D57D9E"/>
    <w:rsid w:val="00D6174D"/>
    <w:rsid w:val="00D61814"/>
    <w:rsid w:val="00D63D2D"/>
    <w:rsid w:val="00D64DF4"/>
    <w:rsid w:val="00D66903"/>
    <w:rsid w:val="00D67EBC"/>
    <w:rsid w:val="00D725BF"/>
    <w:rsid w:val="00D73E74"/>
    <w:rsid w:val="00D74A47"/>
    <w:rsid w:val="00D75863"/>
    <w:rsid w:val="00D80963"/>
    <w:rsid w:val="00D80A7F"/>
    <w:rsid w:val="00D80AE1"/>
    <w:rsid w:val="00D80F5D"/>
    <w:rsid w:val="00D8151C"/>
    <w:rsid w:val="00D84D78"/>
    <w:rsid w:val="00D86279"/>
    <w:rsid w:val="00D926B5"/>
    <w:rsid w:val="00D93CCE"/>
    <w:rsid w:val="00D94133"/>
    <w:rsid w:val="00D9502A"/>
    <w:rsid w:val="00D951F3"/>
    <w:rsid w:val="00D97064"/>
    <w:rsid w:val="00D97267"/>
    <w:rsid w:val="00D976B9"/>
    <w:rsid w:val="00D97B14"/>
    <w:rsid w:val="00DA0E33"/>
    <w:rsid w:val="00DA2300"/>
    <w:rsid w:val="00DA27CA"/>
    <w:rsid w:val="00DA284F"/>
    <w:rsid w:val="00DA2B28"/>
    <w:rsid w:val="00DA334D"/>
    <w:rsid w:val="00DA3972"/>
    <w:rsid w:val="00DA62D3"/>
    <w:rsid w:val="00DA6ABE"/>
    <w:rsid w:val="00DA73B2"/>
    <w:rsid w:val="00DA7D99"/>
    <w:rsid w:val="00DB022B"/>
    <w:rsid w:val="00DB044A"/>
    <w:rsid w:val="00DB0B2A"/>
    <w:rsid w:val="00DB16AB"/>
    <w:rsid w:val="00DB1D08"/>
    <w:rsid w:val="00DB2DCF"/>
    <w:rsid w:val="00DB30C4"/>
    <w:rsid w:val="00DB38AA"/>
    <w:rsid w:val="00DB5273"/>
    <w:rsid w:val="00DB5646"/>
    <w:rsid w:val="00DB5BFF"/>
    <w:rsid w:val="00DB6B97"/>
    <w:rsid w:val="00DB70E3"/>
    <w:rsid w:val="00DC0682"/>
    <w:rsid w:val="00DC072E"/>
    <w:rsid w:val="00DC0903"/>
    <w:rsid w:val="00DC1613"/>
    <w:rsid w:val="00DC2C24"/>
    <w:rsid w:val="00DC3B0B"/>
    <w:rsid w:val="00DC469F"/>
    <w:rsid w:val="00DC4923"/>
    <w:rsid w:val="00DC52D8"/>
    <w:rsid w:val="00DC531D"/>
    <w:rsid w:val="00DD0BCF"/>
    <w:rsid w:val="00DD321E"/>
    <w:rsid w:val="00DD3789"/>
    <w:rsid w:val="00DE0340"/>
    <w:rsid w:val="00DE098F"/>
    <w:rsid w:val="00DE0FD0"/>
    <w:rsid w:val="00DE7081"/>
    <w:rsid w:val="00DF0505"/>
    <w:rsid w:val="00DF11E9"/>
    <w:rsid w:val="00DF1798"/>
    <w:rsid w:val="00DF1B54"/>
    <w:rsid w:val="00DF3B9E"/>
    <w:rsid w:val="00DF5E3E"/>
    <w:rsid w:val="00DF787E"/>
    <w:rsid w:val="00E00783"/>
    <w:rsid w:val="00E02766"/>
    <w:rsid w:val="00E04A93"/>
    <w:rsid w:val="00E05C3F"/>
    <w:rsid w:val="00E146C4"/>
    <w:rsid w:val="00E147BA"/>
    <w:rsid w:val="00E15340"/>
    <w:rsid w:val="00E211F3"/>
    <w:rsid w:val="00E23333"/>
    <w:rsid w:val="00E23DE7"/>
    <w:rsid w:val="00E24E31"/>
    <w:rsid w:val="00E25704"/>
    <w:rsid w:val="00E26FE2"/>
    <w:rsid w:val="00E30665"/>
    <w:rsid w:val="00E32D2E"/>
    <w:rsid w:val="00E33706"/>
    <w:rsid w:val="00E34BDD"/>
    <w:rsid w:val="00E36EC1"/>
    <w:rsid w:val="00E37650"/>
    <w:rsid w:val="00E37ABE"/>
    <w:rsid w:val="00E37F57"/>
    <w:rsid w:val="00E402C7"/>
    <w:rsid w:val="00E403CF"/>
    <w:rsid w:val="00E41E7A"/>
    <w:rsid w:val="00E4323F"/>
    <w:rsid w:val="00E43E3D"/>
    <w:rsid w:val="00E47A1D"/>
    <w:rsid w:val="00E50D1C"/>
    <w:rsid w:val="00E510B4"/>
    <w:rsid w:val="00E535D8"/>
    <w:rsid w:val="00E54A55"/>
    <w:rsid w:val="00E56CBC"/>
    <w:rsid w:val="00E5718D"/>
    <w:rsid w:val="00E573DA"/>
    <w:rsid w:val="00E62B15"/>
    <w:rsid w:val="00E64048"/>
    <w:rsid w:val="00E64D82"/>
    <w:rsid w:val="00E64DCF"/>
    <w:rsid w:val="00E65FEB"/>
    <w:rsid w:val="00E716BB"/>
    <w:rsid w:val="00E7186E"/>
    <w:rsid w:val="00E73D00"/>
    <w:rsid w:val="00E740A1"/>
    <w:rsid w:val="00E8054E"/>
    <w:rsid w:val="00E8179B"/>
    <w:rsid w:val="00E81ABB"/>
    <w:rsid w:val="00E83101"/>
    <w:rsid w:val="00E841EA"/>
    <w:rsid w:val="00E84AE9"/>
    <w:rsid w:val="00E863C3"/>
    <w:rsid w:val="00E86402"/>
    <w:rsid w:val="00E8707A"/>
    <w:rsid w:val="00E87942"/>
    <w:rsid w:val="00E87D49"/>
    <w:rsid w:val="00E90439"/>
    <w:rsid w:val="00E909C0"/>
    <w:rsid w:val="00E909D7"/>
    <w:rsid w:val="00E94FC9"/>
    <w:rsid w:val="00E96299"/>
    <w:rsid w:val="00E967C6"/>
    <w:rsid w:val="00EA1096"/>
    <w:rsid w:val="00EA1522"/>
    <w:rsid w:val="00EA2DD1"/>
    <w:rsid w:val="00EA3719"/>
    <w:rsid w:val="00EA49AE"/>
    <w:rsid w:val="00EA6D8B"/>
    <w:rsid w:val="00EA7601"/>
    <w:rsid w:val="00EB00EC"/>
    <w:rsid w:val="00EB08D7"/>
    <w:rsid w:val="00EB1C6F"/>
    <w:rsid w:val="00EB2105"/>
    <w:rsid w:val="00EB2AC5"/>
    <w:rsid w:val="00EB4B59"/>
    <w:rsid w:val="00EB56BB"/>
    <w:rsid w:val="00EB5CB1"/>
    <w:rsid w:val="00EB60BE"/>
    <w:rsid w:val="00EB6216"/>
    <w:rsid w:val="00EB7C6D"/>
    <w:rsid w:val="00EC19B7"/>
    <w:rsid w:val="00EC2639"/>
    <w:rsid w:val="00EC5131"/>
    <w:rsid w:val="00EC5885"/>
    <w:rsid w:val="00EC59B7"/>
    <w:rsid w:val="00EC6547"/>
    <w:rsid w:val="00EC65EA"/>
    <w:rsid w:val="00EC6C6F"/>
    <w:rsid w:val="00ED0982"/>
    <w:rsid w:val="00ED19AC"/>
    <w:rsid w:val="00ED1F19"/>
    <w:rsid w:val="00ED3478"/>
    <w:rsid w:val="00ED36A4"/>
    <w:rsid w:val="00ED42B1"/>
    <w:rsid w:val="00ED470D"/>
    <w:rsid w:val="00ED4F35"/>
    <w:rsid w:val="00ED56C9"/>
    <w:rsid w:val="00ED5E4D"/>
    <w:rsid w:val="00ED6207"/>
    <w:rsid w:val="00ED7915"/>
    <w:rsid w:val="00EE1EA1"/>
    <w:rsid w:val="00EE3797"/>
    <w:rsid w:val="00EE5B15"/>
    <w:rsid w:val="00EE5FF9"/>
    <w:rsid w:val="00EE7D47"/>
    <w:rsid w:val="00EF019F"/>
    <w:rsid w:val="00EF1151"/>
    <w:rsid w:val="00EF1E0F"/>
    <w:rsid w:val="00EF211C"/>
    <w:rsid w:val="00EF535B"/>
    <w:rsid w:val="00EF53A1"/>
    <w:rsid w:val="00EF6FA5"/>
    <w:rsid w:val="00F012B2"/>
    <w:rsid w:val="00F02DA8"/>
    <w:rsid w:val="00F03A5B"/>
    <w:rsid w:val="00F06F04"/>
    <w:rsid w:val="00F070C6"/>
    <w:rsid w:val="00F07223"/>
    <w:rsid w:val="00F10AEA"/>
    <w:rsid w:val="00F10E5A"/>
    <w:rsid w:val="00F117BD"/>
    <w:rsid w:val="00F12581"/>
    <w:rsid w:val="00F139FE"/>
    <w:rsid w:val="00F13CAE"/>
    <w:rsid w:val="00F16FE7"/>
    <w:rsid w:val="00F17AAA"/>
    <w:rsid w:val="00F17C2C"/>
    <w:rsid w:val="00F21AC7"/>
    <w:rsid w:val="00F22996"/>
    <w:rsid w:val="00F23945"/>
    <w:rsid w:val="00F23BE4"/>
    <w:rsid w:val="00F23DB4"/>
    <w:rsid w:val="00F2466F"/>
    <w:rsid w:val="00F24F5F"/>
    <w:rsid w:val="00F251CA"/>
    <w:rsid w:val="00F26E0E"/>
    <w:rsid w:val="00F27B1B"/>
    <w:rsid w:val="00F306EA"/>
    <w:rsid w:val="00F309BE"/>
    <w:rsid w:val="00F30C1B"/>
    <w:rsid w:val="00F3489E"/>
    <w:rsid w:val="00F4061D"/>
    <w:rsid w:val="00F4074A"/>
    <w:rsid w:val="00F41718"/>
    <w:rsid w:val="00F41771"/>
    <w:rsid w:val="00F424FA"/>
    <w:rsid w:val="00F425C0"/>
    <w:rsid w:val="00F42854"/>
    <w:rsid w:val="00F43403"/>
    <w:rsid w:val="00F4406A"/>
    <w:rsid w:val="00F4463B"/>
    <w:rsid w:val="00F4532F"/>
    <w:rsid w:val="00F45B63"/>
    <w:rsid w:val="00F47488"/>
    <w:rsid w:val="00F477A0"/>
    <w:rsid w:val="00F50ABE"/>
    <w:rsid w:val="00F51B11"/>
    <w:rsid w:val="00F527F7"/>
    <w:rsid w:val="00F55671"/>
    <w:rsid w:val="00F56C4E"/>
    <w:rsid w:val="00F60395"/>
    <w:rsid w:val="00F60A0B"/>
    <w:rsid w:val="00F61C61"/>
    <w:rsid w:val="00F627D1"/>
    <w:rsid w:val="00F62D39"/>
    <w:rsid w:val="00F63330"/>
    <w:rsid w:val="00F660B0"/>
    <w:rsid w:val="00F66461"/>
    <w:rsid w:val="00F664EC"/>
    <w:rsid w:val="00F67C3F"/>
    <w:rsid w:val="00F70DA2"/>
    <w:rsid w:val="00F71F1C"/>
    <w:rsid w:val="00F74F86"/>
    <w:rsid w:val="00F76005"/>
    <w:rsid w:val="00F76594"/>
    <w:rsid w:val="00F767BC"/>
    <w:rsid w:val="00F76D96"/>
    <w:rsid w:val="00F778D1"/>
    <w:rsid w:val="00F80A26"/>
    <w:rsid w:val="00F83158"/>
    <w:rsid w:val="00F838E3"/>
    <w:rsid w:val="00F84BE9"/>
    <w:rsid w:val="00F86930"/>
    <w:rsid w:val="00F871CE"/>
    <w:rsid w:val="00F90035"/>
    <w:rsid w:val="00F90213"/>
    <w:rsid w:val="00F91298"/>
    <w:rsid w:val="00F943A6"/>
    <w:rsid w:val="00F965F8"/>
    <w:rsid w:val="00F96619"/>
    <w:rsid w:val="00FA0C1B"/>
    <w:rsid w:val="00FA0DD0"/>
    <w:rsid w:val="00FA2384"/>
    <w:rsid w:val="00FA2504"/>
    <w:rsid w:val="00FA3A1C"/>
    <w:rsid w:val="00FA3F60"/>
    <w:rsid w:val="00FA5868"/>
    <w:rsid w:val="00FA5CC5"/>
    <w:rsid w:val="00FA5FDB"/>
    <w:rsid w:val="00FA6083"/>
    <w:rsid w:val="00FA79EA"/>
    <w:rsid w:val="00FB0AEE"/>
    <w:rsid w:val="00FB2DDE"/>
    <w:rsid w:val="00FB3BA8"/>
    <w:rsid w:val="00FB48DC"/>
    <w:rsid w:val="00FB5697"/>
    <w:rsid w:val="00FB6B60"/>
    <w:rsid w:val="00FC2F3C"/>
    <w:rsid w:val="00FC78F0"/>
    <w:rsid w:val="00FD067F"/>
    <w:rsid w:val="00FD1377"/>
    <w:rsid w:val="00FD268D"/>
    <w:rsid w:val="00FD3D14"/>
    <w:rsid w:val="00FD75C3"/>
    <w:rsid w:val="00FD79E8"/>
    <w:rsid w:val="00FE4F64"/>
    <w:rsid w:val="00FE7605"/>
    <w:rsid w:val="00FF03B9"/>
    <w:rsid w:val="00FF1875"/>
    <w:rsid w:val="00FF5401"/>
    <w:rsid w:val="00FF672A"/>
    <w:rsid w:val="00FF6772"/>
    <w:rsid w:val="00FF6C40"/>
    <w:rsid w:val="01F65DF1"/>
    <w:rsid w:val="026F37A4"/>
    <w:rsid w:val="03435EA8"/>
    <w:rsid w:val="04A32F98"/>
    <w:rsid w:val="0CB88C00"/>
    <w:rsid w:val="0DF5557E"/>
    <w:rsid w:val="0EB423F4"/>
    <w:rsid w:val="0F1D343D"/>
    <w:rsid w:val="106C4B40"/>
    <w:rsid w:val="14264678"/>
    <w:rsid w:val="157B45DF"/>
    <w:rsid w:val="15F462FC"/>
    <w:rsid w:val="1AA3466F"/>
    <w:rsid w:val="1D6714C1"/>
    <w:rsid w:val="1D8C6470"/>
    <w:rsid w:val="1E707D00"/>
    <w:rsid w:val="20116FF4"/>
    <w:rsid w:val="205D0D64"/>
    <w:rsid w:val="217E650D"/>
    <w:rsid w:val="226B2BCA"/>
    <w:rsid w:val="2727451F"/>
    <w:rsid w:val="281E1B4B"/>
    <w:rsid w:val="28CC0C71"/>
    <w:rsid w:val="2A967444"/>
    <w:rsid w:val="2B547FC3"/>
    <w:rsid w:val="2D074D87"/>
    <w:rsid w:val="2FD07786"/>
    <w:rsid w:val="3387128A"/>
    <w:rsid w:val="34C223F1"/>
    <w:rsid w:val="370239F5"/>
    <w:rsid w:val="374E5788"/>
    <w:rsid w:val="389161DC"/>
    <w:rsid w:val="3D5A0C0C"/>
    <w:rsid w:val="4110341D"/>
    <w:rsid w:val="42452FE4"/>
    <w:rsid w:val="445254E4"/>
    <w:rsid w:val="496A1B5F"/>
    <w:rsid w:val="4CB51A7F"/>
    <w:rsid w:val="4FBF9DE1"/>
    <w:rsid w:val="5A6557DF"/>
    <w:rsid w:val="5D727C3E"/>
    <w:rsid w:val="5D802867"/>
    <w:rsid w:val="5D9E2F49"/>
    <w:rsid w:val="5E0820F2"/>
    <w:rsid w:val="5FAB3707"/>
    <w:rsid w:val="5FF91523"/>
    <w:rsid w:val="600C3961"/>
    <w:rsid w:val="65D6087C"/>
    <w:rsid w:val="687E3601"/>
    <w:rsid w:val="69E02B93"/>
    <w:rsid w:val="6B035240"/>
    <w:rsid w:val="706C104F"/>
    <w:rsid w:val="72475E6E"/>
    <w:rsid w:val="725378BE"/>
    <w:rsid w:val="73FF2D71"/>
    <w:rsid w:val="78A243FB"/>
    <w:rsid w:val="78D45C3E"/>
    <w:rsid w:val="7B7D22D7"/>
    <w:rsid w:val="7CC3038D"/>
    <w:rsid w:val="7F5E0A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after="6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28"/>
    <w:qFormat/>
    <w:uiPriority w:val="0"/>
    <w:pPr>
      <w:keepNext/>
      <w:keepLines/>
      <w:pageBreakBefore/>
      <w:numPr>
        <w:ilvl w:val="0"/>
        <w:numId w:val="1"/>
      </w:numPr>
      <w:tabs>
        <w:tab w:val="left" w:pos="907"/>
      </w:tabs>
      <w:adjustRightInd w:val="0"/>
      <w:spacing w:before="120" w:after="120" w:line="360" w:lineRule="auto"/>
      <w:jc w:val="left"/>
      <w:textAlignment w:val="baseline"/>
      <w:outlineLvl w:val="0"/>
    </w:pPr>
    <w:rPr>
      <w:rFonts w:eastAsia="幼圆"/>
      <w:b/>
      <w:kern w:val="44"/>
      <w:sz w:val="36"/>
    </w:rPr>
  </w:style>
  <w:style w:type="paragraph" w:styleId="3">
    <w:name w:val="heading 2"/>
    <w:basedOn w:val="1"/>
    <w:next w:val="4"/>
    <w:link w:val="29"/>
    <w:qFormat/>
    <w:uiPriority w:val="0"/>
    <w:pPr>
      <w:keepNext/>
      <w:keepLines/>
      <w:numPr>
        <w:ilvl w:val="1"/>
        <w:numId w:val="1"/>
      </w:numPr>
      <w:tabs>
        <w:tab w:val="left" w:pos="432"/>
      </w:tabs>
      <w:adjustRightInd w:val="0"/>
      <w:spacing w:before="120" w:after="120" w:line="312" w:lineRule="auto"/>
      <w:textAlignment w:val="baseline"/>
      <w:outlineLvl w:val="1"/>
    </w:pPr>
    <w:rPr>
      <w:rFonts w:eastAsia="幼圆"/>
      <w:b/>
      <w:kern w:val="28"/>
      <w:sz w:val="32"/>
    </w:rPr>
  </w:style>
  <w:style w:type="paragraph" w:styleId="5">
    <w:name w:val="heading 3"/>
    <w:basedOn w:val="1"/>
    <w:next w:val="4"/>
    <w:link w:val="30"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1140"/>
      </w:tabs>
      <w:spacing w:before="120" w:after="120" w:line="312" w:lineRule="auto"/>
      <w:textAlignment w:val="baseline"/>
      <w:outlineLvl w:val="2"/>
    </w:pPr>
    <w:rPr>
      <w:rFonts w:eastAsia="幼圆"/>
      <w:b/>
      <w:kern w:val="28"/>
      <w:sz w:val="30"/>
    </w:rPr>
  </w:style>
  <w:style w:type="paragraph" w:styleId="6">
    <w:name w:val="heading 4"/>
    <w:basedOn w:val="1"/>
    <w:next w:val="4"/>
    <w:link w:val="31"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1284"/>
      </w:tabs>
      <w:spacing w:before="120" w:after="120" w:line="312" w:lineRule="auto"/>
      <w:textAlignment w:val="baseline"/>
      <w:outlineLvl w:val="3"/>
    </w:pPr>
    <w:rPr>
      <w:rFonts w:eastAsia="幼圆"/>
      <w:b/>
      <w:kern w:val="28"/>
      <w:sz w:val="28"/>
    </w:rPr>
  </w:style>
  <w:style w:type="paragraph" w:styleId="7">
    <w:name w:val="heading 5"/>
    <w:basedOn w:val="1"/>
    <w:next w:val="4"/>
    <w:link w:val="32"/>
    <w:qFormat/>
    <w:uiPriority w:val="0"/>
    <w:pPr>
      <w:keepNext/>
      <w:keepLines/>
      <w:numPr>
        <w:ilvl w:val="4"/>
        <w:numId w:val="1"/>
      </w:numPr>
      <w:tabs>
        <w:tab w:val="left" w:pos="1428"/>
      </w:tabs>
      <w:adjustRightInd w:val="0"/>
      <w:spacing w:before="120" w:after="120" w:line="312" w:lineRule="auto"/>
      <w:jc w:val="left"/>
      <w:textAlignment w:val="baseline"/>
      <w:outlineLvl w:val="4"/>
    </w:pPr>
    <w:rPr>
      <w:rFonts w:eastAsia="幼圆"/>
      <w:b/>
      <w:kern w:val="28"/>
      <w:sz w:val="24"/>
    </w:rPr>
  </w:style>
  <w:style w:type="paragraph" w:styleId="8">
    <w:name w:val="heading 6"/>
    <w:basedOn w:val="1"/>
    <w:next w:val="4"/>
    <w:link w:val="33"/>
    <w:qFormat/>
    <w:uiPriority w:val="0"/>
    <w:pPr>
      <w:keepNext/>
      <w:keepLines/>
      <w:numPr>
        <w:ilvl w:val="5"/>
        <w:numId w:val="1"/>
      </w:numPr>
      <w:tabs>
        <w:tab w:val="left" w:pos="1572"/>
      </w:tabs>
      <w:adjustRightInd w:val="0"/>
      <w:spacing w:before="120" w:after="120" w:line="312" w:lineRule="auto"/>
      <w:jc w:val="left"/>
      <w:textAlignment w:val="baseline"/>
      <w:outlineLvl w:val="5"/>
    </w:pPr>
    <w:rPr>
      <w:rFonts w:ascii="Arial" w:hAnsi="Arial" w:eastAsia="幼圆"/>
      <w:b/>
      <w:kern w:val="28"/>
      <w:sz w:val="24"/>
    </w:rPr>
  </w:style>
  <w:style w:type="paragraph" w:styleId="9">
    <w:name w:val="heading 7"/>
    <w:basedOn w:val="1"/>
    <w:next w:val="4"/>
    <w:link w:val="34"/>
    <w:qFormat/>
    <w:uiPriority w:val="0"/>
    <w:pPr>
      <w:keepNext/>
      <w:keepLines/>
      <w:numPr>
        <w:ilvl w:val="6"/>
        <w:numId w:val="1"/>
      </w:numPr>
      <w:tabs>
        <w:tab w:val="left" w:pos="1716"/>
      </w:tabs>
      <w:adjustRightInd w:val="0"/>
      <w:spacing w:before="120" w:after="120" w:line="312" w:lineRule="auto"/>
      <w:jc w:val="left"/>
      <w:textAlignment w:val="baseline"/>
      <w:outlineLvl w:val="6"/>
    </w:pPr>
    <w:rPr>
      <w:rFonts w:eastAsia="幼圆"/>
      <w:b/>
      <w:kern w:val="28"/>
      <w:sz w:val="24"/>
    </w:rPr>
  </w:style>
  <w:style w:type="paragraph" w:styleId="10">
    <w:name w:val="heading 8"/>
    <w:basedOn w:val="1"/>
    <w:next w:val="1"/>
    <w:link w:val="35"/>
    <w:qFormat/>
    <w:uiPriority w:val="0"/>
    <w:pPr>
      <w:keepNext/>
      <w:keepLines/>
      <w:numPr>
        <w:ilvl w:val="7"/>
        <w:numId w:val="1"/>
      </w:numPr>
      <w:tabs>
        <w:tab w:val="left" w:pos="1860"/>
      </w:tabs>
      <w:adjustRightInd w:val="0"/>
      <w:spacing w:before="120" w:after="120" w:line="312" w:lineRule="auto"/>
      <w:jc w:val="left"/>
      <w:textAlignment w:val="baseline"/>
      <w:outlineLvl w:val="7"/>
    </w:pPr>
    <w:rPr>
      <w:rFonts w:ascii="Arial" w:hAnsi="Arial" w:eastAsia="幼圆"/>
      <w:b/>
      <w:kern w:val="28"/>
      <w:sz w:val="24"/>
    </w:rPr>
  </w:style>
  <w:style w:type="paragraph" w:styleId="11">
    <w:name w:val="heading 9"/>
    <w:basedOn w:val="1"/>
    <w:next w:val="1"/>
    <w:link w:val="36"/>
    <w:qFormat/>
    <w:uiPriority w:val="0"/>
    <w:pPr>
      <w:keepNext/>
      <w:keepLines/>
      <w:numPr>
        <w:ilvl w:val="8"/>
        <w:numId w:val="1"/>
      </w:numPr>
      <w:tabs>
        <w:tab w:val="left" w:pos="2004"/>
      </w:tabs>
      <w:adjustRightInd w:val="0"/>
      <w:spacing w:before="120" w:after="120" w:line="312" w:lineRule="auto"/>
      <w:jc w:val="left"/>
      <w:textAlignment w:val="baseline"/>
      <w:outlineLvl w:val="8"/>
    </w:pPr>
    <w:rPr>
      <w:rFonts w:ascii="Arial" w:hAnsi="Arial" w:eastAsia="幼圆"/>
      <w:kern w:val="28"/>
      <w:sz w:val="24"/>
    </w:rPr>
  </w:style>
  <w:style w:type="character" w:default="1" w:styleId="21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41"/>
    <w:unhideWhenUsed/>
    <w:qFormat/>
    <w:uiPriority w:val="0"/>
    <w:pPr>
      <w:ind w:firstLine="420" w:firstLineChars="200"/>
    </w:pPr>
  </w:style>
  <w:style w:type="paragraph" w:styleId="12">
    <w:name w:val="Document Map"/>
    <w:basedOn w:val="1"/>
    <w:link w:val="39"/>
    <w:unhideWhenUsed/>
    <w:qFormat/>
    <w:uiPriority w:val="99"/>
    <w:rPr>
      <w:rFonts w:ascii="宋体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Date"/>
    <w:basedOn w:val="1"/>
    <w:next w:val="1"/>
    <w:link w:val="40"/>
    <w:unhideWhenUsed/>
    <w:qFormat/>
    <w:uiPriority w:val="99"/>
    <w:pPr>
      <w:ind w:left="100" w:leftChars="2500"/>
    </w:pPr>
  </w:style>
  <w:style w:type="paragraph" w:styleId="15">
    <w:name w:val="Balloon Text"/>
    <w:basedOn w:val="1"/>
    <w:link w:val="46"/>
    <w:unhideWhenUsed/>
    <w:qFormat/>
    <w:uiPriority w:val="99"/>
    <w:pPr>
      <w:spacing w:before="0" w:after="0"/>
    </w:pPr>
    <w:rPr>
      <w:sz w:val="18"/>
      <w:szCs w:val="18"/>
    </w:rPr>
  </w:style>
  <w:style w:type="paragraph" w:styleId="16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22">
    <w:name w:val="FollowedHyperlink"/>
    <w:basedOn w:val="2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table" w:styleId="25">
    <w:name w:val="Table Grid"/>
    <w:basedOn w:val="2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basedOn w:val="21"/>
    <w:link w:val="17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6"/>
    <w:qFormat/>
    <w:uiPriority w:val="99"/>
    <w:rPr>
      <w:sz w:val="18"/>
      <w:szCs w:val="18"/>
    </w:rPr>
  </w:style>
  <w:style w:type="character" w:customStyle="1" w:styleId="28">
    <w:name w:val="标题 1 Char"/>
    <w:basedOn w:val="21"/>
    <w:link w:val="2"/>
    <w:qFormat/>
    <w:uiPriority w:val="0"/>
    <w:rPr>
      <w:rFonts w:ascii="Times New Roman" w:hAnsi="Times New Roman" w:eastAsia="幼圆" w:cs="Times New Roman"/>
      <w:b/>
      <w:kern w:val="44"/>
      <w:sz w:val="36"/>
      <w:szCs w:val="20"/>
    </w:rPr>
  </w:style>
  <w:style w:type="character" w:customStyle="1" w:styleId="29">
    <w:name w:val="标题 2 Char"/>
    <w:basedOn w:val="21"/>
    <w:link w:val="3"/>
    <w:qFormat/>
    <w:uiPriority w:val="0"/>
    <w:rPr>
      <w:rFonts w:ascii="Times New Roman" w:hAnsi="Times New Roman" w:eastAsia="幼圆" w:cs="Times New Roman"/>
      <w:b/>
      <w:kern w:val="28"/>
      <w:sz w:val="32"/>
      <w:szCs w:val="20"/>
    </w:rPr>
  </w:style>
  <w:style w:type="character" w:customStyle="1" w:styleId="30">
    <w:name w:val="标题 3 Char"/>
    <w:basedOn w:val="21"/>
    <w:link w:val="5"/>
    <w:qFormat/>
    <w:uiPriority w:val="0"/>
    <w:rPr>
      <w:rFonts w:eastAsia="幼圆"/>
      <w:b/>
      <w:kern w:val="28"/>
      <w:sz w:val="30"/>
    </w:rPr>
  </w:style>
  <w:style w:type="character" w:customStyle="1" w:styleId="31">
    <w:name w:val="标题 4 Char"/>
    <w:basedOn w:val="21"/>
    <w:link w:val="6"/>
    <w:qFormat/>
    <w:uiPriority w:val="0"/>
    <w:rPr>
      <w:rFonts w:ascii="Times New Roman" w:hAnsi="Times New Roman" w:eastAsia="幼圆" w:cs="Times New Roman"/>
      <w:b/>
      <w:kern w:val="28"/>
      <w:sz w:val="28"/>
      <w:szCs w:val="20"/>
    </w:rPr>
  </w:style>
  <w:style w:type="character" w:customStyle="1" w:styleId="32">
    <w:name w:val="标题 5 Char"/>
    <w:basedOn w:val="21"/>
    <w:link w:val="7"/>
    <w:qFormat/>
    <w:uiPriority w:val="0"/>
    <w:rPr>
      <w:rFonts w:ascii="Times New Roman" w:hAnsi="Times New Roman" w:eastAsia="幼圆" w:cs="Times New Roman"/>
      <w:b/>
      <w:kern w:val="28"/>
      <w:sz w:val="24"/>
      <w:szCs w:val="20"/>
    </w:rPr>
  </w:style>
  <w:style w:type="character" w:customStyle="1" w:styleId="33">
    <w:name w:val="标题 6 Char"/>
    <w:basedOn w:val="21"/>
    <w:link w:val="8"/>
    <w:qFormat/>
    <w:uiPriority w:val="0"/>
    <w:rPr>
      <w:rFonts w:ascii="Arial" w:hAnsi="Arial" w:eastAsia="幼圆" w:cs="Times New Roman"/>
      <w:b/>
      <w:kern w:val="28"/>
      <w:sz w:val="24"/>
      <w:szCs w:val="20"/>
    </w:rPr>
  </w:style>
  <w:style w:type="character" w:customStyle="1" w:styleId="34">
    <w:name w:val="标题 7 Char"/>
    <w:basedOn w:val="21"/>
    <w:link w:val="9"/>
    <w:qFormat/>
    <w:uiPriority w:val="0"/>
    <w:rPr>
      <w:rFonts w:ascii="Times New Roman" w:hAnsi="Times New Roman" w:eastAsia="幼圆" w:cs="Times New Roman"/>
      <w:b/>
      <w:kern w:val="28"/>
      <w:sz w:val="24"/>
      <w:szCs w:val="20"/>
    </w:rPr>
  </w:style>
  <w:style w:type="character" w:customStyle="1" w:styleId="35">
    <w:name w:val="标题 8 Char"/>
    <w:basedOn w:val="21"/>
    <w:link w:val="10"/>
    <w:qFormat/>
    <w:uiPriority w:val="0"/>
    <w:rPr>
      <w:rFonts w:ascii="Arial" w:hAnsi="Arial" w:eastAsia="幼圆" w:cs="Times New Roman"/>
      <w:b/>
      <w:kern w:val="28"/>
      <w:sz w:val="24"/>
      <w:szCs w:val="20"/>
    </w:rPr>
  </w:style>
  <w:style w:type="character" w:customStyle="1" w:styleId="36">
    <w:name w:val="标题 9 Char"/>
    <w:basedOn w:val="21"/>
    <w:link w:val="11"/>
    <w:qFormat/>
    <w:uiPriority w:val="0"/>
    <w:rPr>
      <w:rFonts w:ascii="Arial" w:hAnsi="Arial" w:eastAsia="幼圆" w:cs="Times New Roman"/>
      <w:kern w:val="28"/>
      <w:sz w:val="24"/>
      <w:szCs w:val="20"/>
    </w:rPr>
  </w:style>
  <w:style w:type="paragraph" w:customStyle="1" w:styleId="37">
    <w:name w:val="Table_Sm_Heading"/>
    <w:basedOn w:val="1"/>
    <w:qFormat/>
    <w:uiPriority w:val="0"/>
    <w:pPr>
      <w:keepNext/>
      <w:keepLines/>
      <w:widowControl/>
      <w:spacing w:after="40"/>
      <w:jc w:val="left"/>
    </w:pPr>
    <w:rPr>
      <w:rFonts w:ascii="Arial" w:hAnsi="Arial"/>
      <w:b/>
      <w:kern w:val="0"/>
      <w:sz w:val="16"/>
      <w:lang w:val="en-GB" w:eastAsia="en-US"/>
    </w:rPr>
  </w:style>
  <w:style w:type="paragraph" w:customStyle="1" w:styleId="38">
    <w:name w:val="tablemedium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9">
    <w:name w:val="文档结构图 Char"/>
    <w:basedOn w:val="21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0">
    <w:name w:val="日期 Char"/>
    <w:basedOn w:val="21"/>
    <w:link w:val="14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41">
    <w:name w:val="正文缩进 Char"/>
    <w:link w:val="4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42">
    <w:name w:val="中文正文"/>
    <w:basedOn w:val="1"/>
    <w:qFormat/>
    <w:uiPriority w:val="0"/>
    <w:pPr>
      <w:adjustRightInd w:val="0"/>
      <w:snapToGrid w:val="0"/>
      <w:spacing w:before="0" w:after="0" w:line="360" w:lineRule="auto"/>
      <w:ind w:firstLine="420" w:firstLineChars="200"/>
    </w:pPr>
    <w:rPr>
      <w:rFonts w:ascii="Courier New" w:hAnsi="Courier New"/>
      <w:snapToGrid w:val="0"/>
      <w:color w:val="000000"/>
      <w:kern w:val="0"/>
      <w:szCs w:val="21"/>
    </w:rPr>
  </w:style>
  <w:style w:type="paragraph" w:customStyle="1" w:styleId="43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4">
    <w:name w:val="List Paragraph"/>
    <w:basedOn w:val="1"/>
    <w:qFormat/>
    <w:uiPriority w:val="34"/>
    <w:pPr>
      <w:ind w:firstLine="420" w:firstLineChars="200"/>
    </w:pPr>
  </w:style>
  <w:style w:type="paragraph" w:customStyle="1" w:styleId="45">
    <w:name w:val="TOC 标题1"/>
    <w:basedOn w:val="2"/>
    <w:next w:val="1"/>
    <w:unhideWhenUsed/>
    <w:qFormat/>
    <w:uiPriority w:val="39"/>
    <w:pPr>
      <w:pageBreakBefore w:val="0"/>
      <w:widowControl/>
      <w:numPr>
        <w:numId w:val="0"/>
      </w:numPr>
      <w:tabs>
        <w:tab w:val="clear" w:pos="907"/>
      </w:tabs>
      <w:adjustRightInd/>
      <w:spacing w:before="480" w:after="0" w:line="276" w:lineRule="auto"/>
      <w:textAlignment w:val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character" w:customStyle="1" w:styleId="46">
    <w:name w:val="批注框文本 Char"/>
    <w:basedOn w:val="21"/>
    <w:link w:val="1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47">
    <w:name w:val="Action Item"/>
    <w:basedOn w:val="1"/>
    <w:qFormat/>
    <w:uiPriority w:val="0"/>
    <w:pPr>
      <w:widowControl/>
      <w:spacing w:before="0" w:after="120"/>
      <w:ind w:left="360" w:hanging="360"/>
    </w:pPr>
    <w:rPr>
      <w:kern w:val="0"/>
      <w:lang w:eastAsia="en-US"/>
    </w:rPr>
  </w:style>
  <w:style w:type="paragraph" w:customStyle="1" w:styleId="48">
    <w:name w:val="图表名"/>
    <w:basedOn w:val="1"/>
    <w:next w:val="1"/>
    <w:qFormat/>
    <w:uiPriority w:val="0"/>
    <w:pPr>
      <w:widowControl/>
      <w:spacing w:before="0" w:after="0"/>
      <w:jc w:val="center"/>
    </w:pPr>
    <w:rPr>
      <w:rFonts w:ascii="Arial" w:hAnsi="Arial" w:eastAsia="黑体"/>
      <w:sz w:val="24"/>
    </w:rPr>
  </w:style>
  <w:style w:type="character" w:customStyle="1" w:styleId="49">
    <w:name w:val="prop-type"/>
    <w:basedOn w:val="21"/>
    <w:qFormat/>
    <w:uiPriority w:val="0"/>
  </w:style>
  <w:style w:type="character" w:customStyle="1" w:styleId="50">
    <w:name w:val="prop-format"/>
    <w:basedOn w:val="21"/>
    <w:qFormat/>
    <w:uiPriority w:val="0"/>
  </w:style>
  <w:style w:type="paragraph" w:customStyle="1" w:styleId="51">
    <w:name w:val="TOC 标题2"/>
    <w:basedOn w:val="2"/>
    <w:next w:val="1"/>
    <w:unhideWhenUsed/>
    <w:qFormat/>
    <w:uiPriority w:val="39"/>
    <w:pPr>
      <w:pageBreakBefore w:val="0"/>
      <w:widowControl/>
      <w:numPr>
        <w:numId w:val="0"/>
      </w:numPr>
      <w:tabs>
        <w:tab w:val="clear" w:pos="432"/>
        <w:tab w:val="clear" w:pos="907"/>
      </w:tabs>
      <w:adjustRightInd/>
      <w:spacing w:before="240" w:after="0" w:line="259" w:lineRule="auto"/>
      <w:textAlignment w:val="auto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character" w:customStyle="1" w:styleId="52">
    <w:name w:val="Unresolved Mention"/>
    <w:basedOn w:val="21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21</Pages>
  <Words>1406</Words>
  <Characters>8015</Characters>
  <Lines>66</Lines>
  <Paragraphs>18</Paragraphs>
  <TotalTime>0</TotalTime>
  <ScaleCrop>false</ScaleCrop>
  <LinksUpToDate>false</LinksUpToDate>
  <CharactersWithSpaces>9403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2018-10-29T18:04:00Z</dcterms:created>
  <dc:creator>sunpin</dc:creator>
  <cp:lastModifiedBy>jackchad</cp:lastModifiedBy>
  <dcterms:modified xsi:type="dcterms:W3CDTF">2020-07-09T14:53:50Z</dcterms:modified>
  <cp:revision>357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(2)8DEMf1JBG5/izdBOGVn6ouUD+ctC2DVumf4S90/sI4UU5GnqT6opT7NLvJBnKbR2P4roUSpY
sDcsQ1m3HEoXvSmzmqHpihxA8EzBGU3iNY3JS0MF6FLWXf5wZkC/et3ZTLQ8zhijLqieVwjX
M7TIJ+SoNEdHr9vg4fxr7Kpivnpu2XPf7vv48w8ZMFhA/VKubujmlNIV6BldvbQHlZOMvhAX
D10QZosXeaheWtu934WC0</vt:lpwstr>
  </property>
  <property fmtid="{D5CDD505-2E9C-101B-9397-08002B2CF9AE}" pid="3" name="_ms_pID_7253431">
    <vt:lpwstr>gF3kRwH+EvftNc1JKb2VsTpVGwQwHYkFI54uhbce/kQ4asX3AFg
+sZQedMK2zf2VTzKV1CesGQnLBU+UJd3VCrxbPMFfzQlZUrvc9g8lzBcS8v1KOPnkHdMPzXV
I9aFVpKBreP5F93uP4miooyi</vt:lpwstr>
  </property>
  <property fmtid="{D5CDD505-2E9C-101B-9397-08002B2CF9AE}" pid="4" name="sflag">
    <vt:lpwstr>1372817641</vt:lpwstr>
  </property>
  <property fmtid="{D5CDD505-2E9C-101B-9397-08002B2CF9AE}" pid="5" name="KSOProductBuildVer">
    <vt:lpwstr>2052-2.2.0.3563</vt:lpwstr>
  </property>
</Properties>
</file>